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02C9" w14:textId="77777777" w:rsidR="00312E7D" w:rsidRDefault="00312E7D">
      <w:pPr>
        <w:pStyle w:val="af8"/>
        <w:spacing w:beforeLines="50" w:before="156"/>
        <w:ind w:firstLineChars="200" w:firstLine="480"/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fldChar w:fldCharType="begin"/>
      </w:r>
      <w:r>
        <w:rPr>
          <w:rFonts w:ascii="楷体" w:eastAsia="楷体" w:hAnsi="楷体"/>
          <w:sz w:val="24"/>
          <w:szCs w:val="24"/>
        </w:rPr>
        <w:instrText xml:space="preserve"> MACROBUTTON </w:instrText>
      </w:r>
      <w:r>
        <w:rPr>
          <w:rFonts w:ascii="楷体" w:eastAsia="楷体" w:hAnsi="楷体"/>
          <w:sz w:val="24"/>
          <w:szCs w:val="24"/>
        </w:rPr>
        <w:fldChar w:fldCharType="end"/>
      </w:r>
      <w:r>
        <w:rPr>
          <w:rFonts w:ascii="楷体" w:eastAsia="楷体" w:hAnsi="楷体"/>
          <w:sz w:val="24"/>
          <w:szCs w:val="24"/>
        </w:rPr>
        <w:fldChar w:fldCharType="begin"/>
      </w:r>
      <w:r>
        <w:rPr>
          <w:rFonts w:ascii="楷体" w:eastAsia="楷体" w:hAnsi="楷体"/>
          <w:sz w:val="24"/>
          <w:szCs w:val="24"/>
        </w:rPr>
        <w:instrText xml:space="preserve"> MACROBUTTON </w:instrText>
      </w:r>
      <w:r>
        <w:rPr>
          <w:rFonts w:ascii="楷体" w:eastAsia="楷体" w:hAnsi="楷体"/>
          <w:sz w:val="24"/>
          <w:szCs w:val="24"/>
        </w:rPr>
        <w:fldChar w:fldCharType="end"/>
      </w:r>
      <w:r>
        <w:rPr>
          <w:rFonts w:ascii="楷体" w:eastAsia="楷体" w:hAnsi="楷体"/>
          <w:sz w:val="24"/>
          <w:szCs w:val="24"/>
        </w:rPr>
        <w:fldChar w:fldCharType="begin"/>
      </w:r>
      <w:r>
        <w:rPr>
          <w:rFonts w:ascii="楷体" w:eastAsia="楷体" w:hAnsi="楷体"/>
          <w:sz w:val="24"/>
          <w:szCs w:val="24"/>
        </w:rPr>
        <w:instrText xml:space="preserve"> MACROBUTTON </w:instrText>
      </w:r>
      <w:r>
        <w:rPr>
          <w:rFonts w:ascii="楷体" w:eastAsia="楷体" w:hAnsi="楷体"/>
          <w:sz w:val="24"/>
          <w:szCs w:val="24"/>
        </w:rPr>
        <w:fldChar w:fldCharType="end"/>
      </w:r>
      <w:r>
        <w:rPr>
          <w:rFonts w:ascii="楷体" w:eastAsia="楷体" w:hAnsi="楷体"/>
          <w:sz w:val="24"/>
          <w:szCs w:val="24"/>
        </w:rPr>
        <w:fldChar w:fldCharType="begin"/>
      </w:r>
      <w:r>
        <w:rPr>
          <w:rFonts w:ascii="楷体" w:eastAsia="楷体" w:hAnsi="楷体"/>
          <w:sz w:val="24"/>
          <w:szCs w:val="24"/>
        </w:rPr>
        <w:instrText xml:space="preserve"> GOTOBUTTON </w:instrText>
      </w:r>
      <w:r>
        <w:rPr>
          <w:rFonts w:ascii="楷体" w:eastAsia="楷体" w:hAnsi="楷体"/>
          <w:sz w:val="24"/>
          <w:szCs w:val="24"/>
        </w:rPr>
        <w:fldChar w:fldCharType="end"/>
      </w:r>
      <w:r>
        <w:rPr>
          <w:rFonts w:ascii="楷体" w:eastAsia="楷体" w:hAnsi="楷体"/>
          <w:sz w:val="24"/>
          <w:szCs w:val="24"/>
        </w:rPr>
        <w:fldChar w:fldCharType="begin"/>
      </w:r>
      <w:r>
        <w:rPr>
          <w:rFonts w:ascii="楷体" w:eastAsia="楷体" w:hAnsi="楷体"/>
          <w:sz w:val="24"/>
          <w:szCs w:val="24"/>
        </w:rPr>
        <w:instrText xml:space="preserve"> macrobutton </w:instrText>
      </w:r>
      <w:r>
        <w:rPr>
          <w:rFonts w:ascii="楷体" w:eastAsia="楷体" w:hAnsi="楷体"/>
          <w:sz w:val="24"/>
          <w:szCs w:val="24"/>
        </w:rPr>
        <w:fldChar w:fldCharType="end"/>
      </w:r>
      <w:r>
        <w:rPr>
          <w:rStyle w:val="20"/>
          <w:rFonts w:ascii="楷体" w:eastAsia="楷体" w:hAnsi="楷体" w:hint="eastAsia"/>
        </w:rPr>
        <w:t>计算机、互联网领域</w:t>
      </w:r>
      <w:r>
        <w:rPr>
          <w:rStyle w:val="20"/>
          <w:rFonts w:ascii="楷体" w:eastAsia="楷体" w:hAnsi="楷体" w:hint="eastAsia"/>
          <w:b w:val="0"/>
        </w:rPr>
        <w:t>技术交底书模板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746"/>
        <w:gridCol w:w="1460"/>
        <w:gridCol w:w="3030"/>
      </w:tblGrid>
      <w:tr w:rsidR="00600B30" w14:paraId="3EC793E2" w14:textId="77777777">
        <w:trPr>
          <w:trHeight w:val="38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816A23A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专利名称</w:t>
            </w:r>
          </w:p>
        </w:tc>
        <w:tc>
          <w:tcPr>
            <w:tcW w:w="7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504E" w14:textId="77777777" w:rsidR="00312E7D" w:rsidRDefault="00312E7D">
            <w:pPr>
              <w:pStyle w:val="4"/>
              <w:widowControl/>
              <w:spacing w:line="30" w:lineRule="atLeast"/>
              <w:textAlignment w:val="baseline"/>
              <w:rPr>
                <w:rFonts w:ascii="楷体" w:eastAsia="楷体" w:hAnsi="楷体"/>
                <w:szCs w:val="21"/>
              </w:rPr>
            </w:pPr>
            <w:r>
              <w:rPr>
                <w:rStyle w:val="af0"/>
                <w:rFonts w:ascii="PingFang SC" w:eastAsia="PingFang SC" w:hAnsi="PingFang SC" w:cs="PingFang SC"/>
              </w:rPr>
              <w:t>基于进化-大模型协同的AGV动态调度自进化系统及方法</w:t>
            </w:r>
          </w:p>
        </w:tc>
      </w:tr>
      <w:tr w:rsidR="00600B30" w14:paraId="0766C887" w14:textId="77777777">
        <w:trPr>
          <w:trHeight w:val="38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9810CE3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专利类型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81464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1A931573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联系人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9D71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ins w:id="0" w:author="周游" w:date="2025-04-17T14:46:00Z">
              <w:r>
                <w:rPr>
                  <w:rFonts w:ascii="楷体" w:eastAsia="楷体" w:hAnsi="楷体" w:hint="eastAsia"/>
                  <w:sz w:val="24"/>
                  <w:szCs w:val="24"/>
                </w:rPr>
                <w:t>周游</w:t>
              </w:r>
            </w:ins>
          </w:p>
        </w:tc>
      </w:tr>
      <w:tr w:rsidR="00600B30" w14:paraId="6CB909C6" w14:textId="77777777">
        <w:trPr>
          <w:trHeight w:val="373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0D2799AB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联系电话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F88F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1D24BB5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E-mail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3CB6" w14:textId="77777777" w:rsidR="00312E7D" w:rsidRDefault="00312E7D">
            <w:pPr>
              <w:spacing w:beforeLines="50" w:before="156" w:line="360" w:lineRule="auto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14:paraId="11B8F435" w14:textId="77777777" w:rsidR="00312E7D" w:rsidRPr="009960A6" w:rsidRDefault="00312E7D">
      <w:pPr>
        <w:pStyle w:val="af8"/>
        <w:spacing w:beforeLines="50" w:before="156"/>
        <w:rPr>
          <w:rFonts w:ascii="楷体" w:eastAsia="楷体" w:hAnsi="楷体" w:hint="eastAsia"/>
          <w:b/>
          <w:sz w:val="24"/>
          <w:szCs w:val="24"/>
          <w:u w:val="single"/>
        </w:rPr>
      </w:pPr>
      <w:r w:rsidRPr="009960A6">
        <w:rPr>
          <w:rFonts w:ascii="楷体" w:eastAsia="楷体" w:hAnsi="楷体" w:hint="eastAsia"/>
          <w:b/>
          <w:sz w:val="24"/>
          <w:szCs w:val="24"/>
          <w:u w:val="single"/>
        </w:rPr>
        <w:t>请发明人先按照自己的理解对下述问题进行解答,以作为双方沟通的基础,若对下述问题的解答存在问题,代理人会进一步与发明人沟通!</w:t>
      </w:r>
    </w:p>
    <w:p w14:paraId="7F7D51B8" w14:textId="77777777" w:rsidR="00312E7D" w:rsidRDefault="00312E7D">
      <w:pPr>
        <w:pStyle w:val="af8"/>
        <w:spacing w:beforeLines="50" w:before="156"/>
        <w:jc w:val="both"/>
        <w:rPr>
          <w:ins w:id="1" w:author="HUA" w:date="2025-04-11T14:25:00Z"/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ins w:id="2" w:author="HUA" w:date="2025-04-11T14:24:00Z">
        <w:r>
          <w:rPr>
            <w:rFonts w:ascii="宋体" w:hAnsi="宋体" w:hint="eastAsia"/>
            <w:sz w:val="24"/>
            <w:szCs w:val="24"/>
          </w:rPr>
          <w:t>背景技术及现在</w:t>
        </w:r>
        <w:commentRangeStart w:id="3"/>
        <w:r>
          <w:rPr>
            <w:rFonts w:ascii="宋体" w:hAnsi="宋体" w:hint="eastAsia"/>
            <w:sz w:val="24"/>
            <w:szCs w:val="24"/>
          </w:rPr>
          <w:t>技术存在的技术</w:t>
        </w:r>
      </w:ins>
      <w:ins w:id="4" w:author="HUA" w:date="2025-04-11T14:25:00Z">
        <w:r>
          <w:rPr>
            <w:rFonts w:ascii="宋体" w:hAnsi="宋体" w:hint="eastAsia"/>
            <w:sz w:val="24"/>
            <w:szCs w:val="24"/>
          </w:rPr>
          <w:t>问题</w:t>
        </w:r>
        <w:commentRangeEnd w:id="3"/>
        <w:r>
          <w:rPr>
            <w:rStyle w:val="af4"/>
            <w:kern w:val="2"/>
          </w:rPr>
          <w:commentReference w:id="3"/>
        </w:r>
      </w:ins>
    </w:p>
    <w:p w14:paraId="05B4F017" w14:textId="77777777" w:rsidR="00312E7D" w:rsidRDefault="00312E7D">
      <w:pPr>
        <w:pStyle w:val="af8"/>
        <w:spacing w:beforeLines="50" w:before="156"/>
        <w:jc w:val="both"/>
        <w:rPr>
          <w:ins w:id="5" w:author="HUA" w:date="2025-04-11T14:24:00Z"/>
          <w:rStyle w:val="af0"/>
          <w:rFonts w:ascii="宋体" w:hAnsi="宋体" w:cs="Yuanti SC Regular" w:hint="eastAsia"/>
          <w:b w:val="0"/>
          <w:sz w:val="18"/>
          <w:szCs w:val="18"/>
          <w:lang w:bidi="ar"/>
        </w:rPr>
      </w:pPr>
      <w:ins w:id="6" w:author="HUA" w:date="2025-04-11T14:23:00Z">
        <w:r>
          <w:rPr>
            <w:rStyle w:val="af0"/>
            <w:rFonts w:ascii="宋体" w:hAnsi="宋体" w:cs="Yuanti SC Regular" w:hint="eastAsia"/>
            <w:b w:val="0"/>
            <w:sz w:val="18"/>
            <w:szCs w:val="18"/>
            <w:lang w:bidi="ar"/>
          </w:rPr>
          <w:t>现有工厂在……时，使用……</w:t>
        </w:r>
      </w:ins>
      <w:ins w:id="7" w:author="HUA" w:date="2025-04-11T14:24:00Z">
        <w:r>
          <w:rPr>
            <w:rStyle w:val="af0"/>
            <w:rFonts w:ascii="宋体" w:hAnsi="宋体" w:cs="Yuanti SC Regular" w:hint="eastAsia"/>
            <w:b w:val="0"/>
            <w:sz w:val="18"/>
            <w:szCs w:val="18"/>
            <w:lang w:bidi="ar"/>
          </w:rPr>
          <w:t>方法进行……，该方法（或这些方法）存在以下问题：</w:t>
        </w:r>
      </w:ins>
    </w:p>
    <w:p w14:paraId="096B59BB" w14:textId="77777777" w:rsidR="00312E7D" w:rsidRDefault="00312E7D">
      <w:pPr>
        <w:widowControl/>
        <w:rPr>
          <w:ins w:id="8" w:author="HUA" w:date="2025-04-11T14:23:00Z"/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</w:p>
    <w:p w14:paraId="765E1753" w14:textId="77777777" w:rsidR="00312E7D" w:rsidRDefault="00312E7D">
      <w:pPr>
        <w:widowControl/>
        <w:rPr>
          <w:ins w:id="9" w:author="HUA" w:date="2025-04-11T14:23:00Z"/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</w:p>
    <w:p w14:paraId="12B1B46E" w14:textId="77777777" w:rsidR="00312E7D" w:rsidRDefault="00312E7D">
      <w:pPr>
        <w:pStyle w:val="ac"/>
        <w:widowControl/>
        <w:spacing w:line="35" w:lineRule="atLeast"/>
        <w:textAlignment w:val="baseline"/>
        <w:rPr>
          <w:ins w:id="10" w:author="周游" w:date="2025-04-14T10:26:00Z"/>
          <w:rFonts w:ascii="Yuanti SC Regular" w:eastAsia="Yuanti SC Regular" w:hAnsi="Yuanti SC Regular" w:cs="Yuanti SC Regular" w:hint="eastAsia"/>
          <w:sz w:val="21"/>
          <w:szCs w:val="21"/>
        </w:rPr>
      </w:pPr>
      <w:ins w:id="11" w:author="周游" w:date="2025-04-14T10:26:00Z">
        <w:r>
          <w:rPr>
            <w:rStyle w:val="af0"/>
            <w:rFonts w:ascii="Yuanti SC Regular" w:eastAsia="Yuanti SC Regular" w:hAnsi="Yuanti SC Regular" w:cs="Yuanti SC Regular" w:hint="eastAsia"/>
            <w:sz w:val="21"/>
            <w:szCs w:val="21"/>
          </w:rPr>
          <w:t>一、技术痛点</w:t>
        </w:r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t>​</w:t>
        </w:r>
      </w:ins>
    </w:p>
    <w:p w14:paraId="46639B61" w14:textId="77777777" w:rsidR="00312E7D" w:rsidRDefault="00312E7D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32" w:lineRule="atLeast"/>
        <w:textAlignment w:val="baseline"/>
        <w:rPr>
          <w:ins w:id="12" w:author="周游" w:date="2025-04-14T10:26:00Z"/>
          <w:rFonts w:ascii="Yuanti SC Regular" w:eastAsia="Yuanti SC Regular" w:hAnsi="Yuanti SC Regular" w:cs="Yuanti SC Regular" w:hint="eastAsia"/>
          <w:szCs w:val="21"/>
        </w:rPr>
      </w:pPr>
      <w:ins w:id="13" w:author="周游" w:date="2025-04-14T10:26:00Z">
        <w:r>
          <w:rPr>
            <w:rFonts w:ascii="Yuanti SC Regular" w:eastAsia="Yuanti SC Regular" w:hAnsi="Yuanti SC Regular" w:cs="Yuanti SC Regular" w:hint="eastAsia"/>
            <w:szCs w:val="21"/>
          </w:rPr>
          <w:t>传统AGV静态路径规划，无法适应15%货架变动率</w:t>
        </w:r>
      </w:ins>
    </w:p>
    <w:p w14:paraId="764CB3A6" w14:textId="77777777" w:rsidR="00312E7D" w:rsidRDefault="00312E7D" w:rsidP="009C7B4F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32" w:lineRule="atLeast"/>
        <w:textAlignment w:val="baseline"/>
        <w:rPr>
          <w:ins w:id="14" w:author="周游" w:date="2025-04-14T10:26:00Z"/>
          <w:rFonts w:ascii="Yuanti SC Regular" w:eastAsia="Yuanti SC Regular" w:hAnsi="Yuanti SC Regular" w:cs="Yuanti SC Regular" w:hint="eastAsia"/>
          <w:szCs w:val="21"/>
        </w:rPr>
      </w:pPr>
      <w:ins w:id="15" w:author="周游" w:date="2025-04-14T10:26:00Z">
        <w:r>
          <w:rPr>
            <w:rFonts w:ascii="Yuanti SC Regular" w:eastAsia="Yuanti SC Regular" w:hAnsi="Yuanti SC Regular" w:cs="Yuanti SC Regular" w:hint="eastAsia"/>
            <w:szCs w:val="21"/>
          </w:rPr>
          <w:t>83%调度系统仅优化单一目标（时效/能耗不可兼得）</w:t>
        </w:r>
      </w:ins>
    </w:p>
    <w:p w14:paraId="7794D838" w14:textId="77777777" w:rsidR="00312E7D" w:rsidRDefault="00312E7D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32" w:lineRule="atLeast"/>
        <w:textAlignment w:val="baseline"/>
        <w:rPr>
          <w:ins w:id="16" w:author="周游" w:date="2025-04-14T10:26:00Z"/>
          <w:rFonts w:ascii="Yuanti SC Regular" w:eastAsia="Yuanti SC Regular" w:hAnsi="Yuanti SC Regular" w:cs="Yuanti SC Regular" w:hint="eastAsia"/>
          <w:szCs w:val="21"/>
        </w:rPr>
      </w:pPr>
      <w:ins w:id="17" w:author="周游" w:date="2025-04-14T10:26:00Z">
        <w:r>
          <w:rPr>
            <w:rFonts w:ascii="Yuanti SC Regular" w:eastAsia="Yuanti SC Regular" w:hAnsi="Yuanti SC Regular" w:cs="Yuanti SC Regular" w:hint="eastAsia"/>
            <w:szCs w:val="21"/>
          </w:rPr>
          <w:t>机械参数调整需4小时人工重配置</w:t>
        </w:r>
      </w:ins>
    </w:p>
    <w:p w14:paraId="2437D25C" w14:textId="77777777" w:rsidR="00312E7D" w:rsidRDefault="00312E7D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32" w:lineRule="atLeast"/>
        <w:textAlignment w:val="baseline"/>
        <w:rPr>
          <w:ins w:id="18" w:author="周游" w:date="2025-04-14T10:26:00Z"/>
          <w:rFonts w:ascii="Yuanti SC Regular" w:eastAsia="Yuanti SC Regular" w:hAnsi="Yuanti SC Regular" w:cs="Yuanti SC Regular" w:hint="eastAsia"/>
          <w:szCs w:val="21"/>
        </w:rPr>
      </w:pPr>
      <w:ins w:id="19" w:author="周游" w:date="2025-04-14T10:26:00Z">
        <w:r>
          <w:rPr>
            <w:rFonts w:ascii="Yuanti SC Regular" w:eastAsia="Yuanti SC Regular" w:hAnsi="Yuanti SC Regular" w:cs="Yuanti SC Regular" w:hint="eastAsia"/>
            <w:szCs w:val="21"/>
          </w:rPr>
          <w:t>突发障碍响应延迟＞500ms，急停事故率12%</w:t>
        </w:r>
      </w:ins>
    </w:p>
    <w:p w14:paraId="0C8DCA33" w14:textId="77777777" w:rsidR="00312E7D" w:rsidRDefault="00312E7D">
      <w:pPr>
        <w:pStyle w:val="ac"/>
        <w:widowControl/>
        <w:spacing w:line="35" w:lineRule="atLeast"/>
        <w:textAlignment w:val="baseline"/>
        <w:rPr>
          <w:ins w:id="20" w:author="周游" w:date="2025-04-14T10:26:00Z"/>
          <w:rFonts w:ascii="Yuanti SC Regular" w:eastAsia="Yuanti SC Regular" w:hAnsi="Yuanti SC Regular" w:cs="Yuanti SC Regular" w:hint="eastAsia"/>
          <w:sz w:val="21"/>
          <w:szCs w:val="21"/>
        </w:rPr>
      </w:pPr>
      <w:ins w:id="21" w:author="周游" w:date="2025-04-14T10:26:00Z"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t>​</w:t>
        </w:r>
        <w:r>
          <w:rPr>
            <w:rStyle w:val="af0"/>
            <w:rFonts w:ascii="Yuanti SC Regular" w:eastAsia="Yuanti SC Regular" w:hAnsi="Yuanti SC Regular" w:cs="Yuanti SC Regular" w:hint="eastAsia"/>
            <w:sz w:val="21"/>
            <w:szCs w:val="21"/>
          </w:rPr>
          <w:t>二、核心场景</w:t>
        </w:r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t>​</w:t>
        </w:r>
      </w:ins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2455"/>
        <w:gridCol w:w="4133"/>
      </w:tblGrid>
      <w:tr w:rsidR="00600B30" w14:paraId="6E7F3EB4" w14:textId="77777777">
        <w:trPr>
          <w:tblHeader/>
          <w:ins w:id="22" w:author="周游" w:date="2025-04-14T10:26:00Z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692B189" w14:textId="77777777" w:rsidR="00312E7D" w:rsidRDefault="00312E7D">
            <w:pPr>
              <w:widowControl/>
              <w:jc w:val="center"/>
              <w:textAlignment w:val="center"/>
              <w:rPr>
                <w:ins w:id="23" w:author="周游" w:date="2025-04-14T10:26:00Z"/>
                <w:rFonts w:ascii="Yuanti SC Regular" w:eastAsia="Yuanti SC Regular" w:hAnsi="Yuanti SC Regular" w:cs="Yuanti SC Regular" w:hint="eastAsia"/>
                <w:b/>
                <w:bCs/>
                <w:szCs w:val="21"/>
              </w:rPr>
            </w:pPr>
            <w:ins w:id="24" w:author="周游" w:date="2025-04-14T10:26:00Z">
              <w:r>
                <w:rPr>
                  <w:rFonts w:ascii="Yuanti SC Regular" w:eastAsia="Yuanti SC Regular" w:hAnsi="Yuanti SC Regular" w:cs="Yuanti SC Regular" w:hint="eastAsia"/>
                  <w:b/>
                  <w:bCs/>
                  <w:kern w:val="0"/>
                  <w:szCs w:val="21"/>
                  <w:lang w:bidi="ar"/>
                </w:rPr>
                <w:t>场景</w:t>
              </w:r>
            </w:ins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B1B8A6" w14:textId="77777777" w:rsidR="00312E7D" w:rsidRDefault="00312E7D">
            <w:pPr>
              <w:widowControl/>
              <w:jc w:val="center"/>
              <w:textAlignment w:val="center"/>
              <w:rPr>
                <w:ins w:id="25" w:author="周游" w:date="2025-04-14T10:26:00Z"/>
                <w:rFonts w:ascii="Yuanti SC Regular" w:eastAsia="Yuanti SC Regular" w:hAnsi="Yuanti SC Regular" w:cs="Yuanti SC Regular" w:hint="eastAsia"/>
                <w:b/>
                <w:bCs/>
                <w:szCs w:val="21"/>
              </w:rPr>
            </w:pPr>
            <w:ins w:id="26" w:author="周游" w:date="2025-04-14T10:26:00Z">
              <w:r>
                <w:rPr>
                  <w:rFonts w:ascii="Yuanti SC Regular" w:eastAsia="Yuanti SC Regular" w:hAnsi="Yuanti SC Regular" w:cs="Yuanti SC Regular" w:hint="eastAsia"/>
                  <w:b/>
                  <w:bCs/>
                  <w:kern w:val="0"/>
                  <w:szCs w:val="21"/>
                  <w:lang w:bidi="ar"/>
                </w:rPr>
                <w:t>痛点</w:t>
              </w:r>
            </w:ins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1059704" w14:textId="77777777" w:rsidR="00312E7D" w:rsidRDefault="00312E7D">
            <w:pPr>
              <w:widowControl/>
              <w:jc w:val="center"/>
              <w:textAlignment w:val="center"/>
              <w:rPr>
                <w:ins w:id="27" w:author="周游" w:date="2025-04-14T10:26:00Z"/>
                <w:rFonts w:ascii="Yuanti SC Regular" w:eastAsia="Yuanti SC Regular" w:hAnsi="Yuanti SC Regular" w:cs="Yuanti SC Regular" w:hint="eastAsia"/>
                <w:b/>
                <w:bCs/>
                <w:szCs w:val="21"/>
              </w:rPr>
            </w:pPr>
            <w:ins w:id="28" w:author="周游" w:date="2025-04-14T10:26:00Z">
              <w:r>
                <w:rPr>
                  <w:rFonts w:ascii="Yuanti SC Regular" w:eastAsia="Yuanti SC Regular" w:hAnsi="Yuanti SC Regular" w:cs="Yuanti SC Regular" w:hint="eastAsia"/>
                  <w:b/>
                  <w:bCs/>
                  <w:kern w:val="0"/>
                  <w:szCs w:val="21"/>
                  <w:lang w:bidi="ar"/>
                </w:rPr>
                <w:t>专利方案</w:t>
              </w:r>
            </w:ins>
          </w:p>
        </w:tc>
      </w:tr>
      <w:tr w:rsidR="00600B30" w14:paraId="7F813DF4" w14:textId="77777777">
        <w:trPr>
          <w:ins w:id="29" w:author="周游" w:date="2025-04-14T10:26:00Z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957FD2" w14:textId="77777777" w:rsidR="00312E7D" w:rsidRDefault="00312E7D">
            <w:pPr>
              <w:widowControl/>
              <w:jc w:val="center"/>
              <w:textAlignment w:val="center"/>
              <w:rPr>
                <w:ins w:id="30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31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智能仓储</w:t>
              </w:r>
            </w:ins>
          </w:p>
        </w:tc>
        <w:tc>
          <w:tcPr>
            <w:tcW w:w="0" w:type="auto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C555BA7" w14:textId="77777777" w:rsidR="00312E7D" w:rsidRDefault="00312E7D">
            <w:pPr>
              <w:widowControl/>
              <w:jc w:val="center"/>
              <w:textAlignment w:val="center"/>
              <w:rPr>
                <w:ins w:id="32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33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货架移动200次/小时</w:t>
              </w:r>
            </w:ins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1A9F0A1" w14:textId="77777777" w:rsidR="00312E7D" w:rsidRDefault="00312E7D">
            <w:pPr>
              <w:widowControl/>
              <w:jc w:val="center"/>
              <w:textAlignment w:val="center"/>
              <w:rPr>
                <w:ins w:id="34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35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六维向量生成器实时优化路径</w:t>
              </w:r>
            </w:ins>
          </w:p>
        </w:tc>
      </w:tr>
      <w:tr w:rsidR="00600B30" w14:paraId="4DEC13F4" w14:textId="77777777">
        <w:trPr>
          <w:ins w:id="36" w:author="周游" w:date="2025-04-14T10:26:00Z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C32C84E" w14:textId="77777777" w:rsidR="00312E7D" w:rsidRDefault="00312E7D">
            <w:pPr>
              <w:widowControl/>
              <w:jc w:val="center"/>
              <w:textAlignment w:val="center"/>
              <w:rPr>
                <w:ins w:id="37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proofErr w:type="gramStart"/>
            <w:ins w:id="38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汽车产线</w:t>
              </w:r>
              <w:proofErr w:type="gramEnd"/>
            </w:ins>
          </w:p>
        </w:tc>
        <w:tc>
          <w:tcPr>
            <w:tcW w:w="0" w:type="auto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33B2C2E" w14:textId="77777777" w:rsidR="00312E7D" w:rsidRDefault="00312E7D">
            <w:pPr>
              <w:widowControl/>
              <w:jc w:val="center"/>
              <w:textAlignment w:val="center"/>
              <w:rPr>
                <w:ins w:id="39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40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10分钟换7种车型</w:t>
              </w:r>
            </w:ins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01AC45D" w14:textId="77777777" w:rsidR="00312E7D" w:rsidRDefault="00312E7D">
            <w:pPr>
              <w:widowControl/>
              <w:jc w:val="center"/>
              <w:textAlignment w:val="center"/>
              <w:rPr>
                <w:ins w:id="41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42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LLM自动生成夹具策略（部署＜90秒）</w:t>
              </w:r>
            </w:ins>
          </w:p>
        </w:tc>
      </w:tr>
      <w:tr w:rsidR="00600B30" w14:paraId="6F90C28F" w14:textId="77777777">
        <w:trPr>
          <w:ins w:id="43" w:author="周游" w:date="2025-04-14T10:26:00Z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4C64E54" w14:textId="77777777" w:rsidR="00312E7D" w:rsidRDefault="00312E7D">
            <w:pPr>
              <w:widowControl/>
              <w:jc w:val="center"/>
              <w:textAlignment w:val="center"/>
              <w:rPr>
                <w:ins w:id="44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proofErr w:type="gramStart"/>
            <w:ins w:id="45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危化品运输</w:t>
              </w:r>
              <w:proofErr w:type="gramEnd"/>
            </w:ins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6B7F2C9" w14:textId="77777777" w:rsidR="00312E7D" w:rsidRDefault="00312E7D">
            <w:pPr>
              <w:widowControl/>
              <w:jc w:val="center"/>
              <w:textAlignment w:val="center"/>
              <w:rPr>
                <w:ins w:id="46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47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震动须＜0.3g</w:t>
              </w:r>
            </w:ins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9E9F60B" w14:textId="77777777" w:rsidR="00312E7D" w:rsidRDefault="00312E7D">
            <w:pPr>
              <w:widowControl/>
              <w:jc w:val="center"/>
              <w:textAlignment w:val="center"/>
              <w:rPr>
                <w:ins w:id="48" w:author="周游" w:date="2025-04-14T10:26:00Z"/>
                <w:rFonts w:ascii="Yuanti SC Regular" w:eastAsia="Yuanti SC Regular" w:hAnsi="Yuanti SC Regular" w:cs="Yuanti SC Regular" w:hint="eastAsia"/>
                <w:szCs w:val="21"/>
              </w:rPr>
            </w:pPr>
            <w:ins w:id="49" w:author="周游" w:date="2025-04-14T10:26:00Z"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物理约束编译器确保OSHA合</w:t>
              </w:r>
              <w:proofErr w:type="gramStart"/>
              <w:r>
                <w:rPr>
                  <w:rFonts w:ascii="Yuanti SC Regular" w:eastAsia="Yuanti SC Regular" w:hAnsi="Yuanti SC Regular" w:cs="Yuanti SC Regular" w:hint="eastAsia"/>
                  <w:kern w:val="0"/>
                  <w:szCs w:val="21"/>
                  <w:lang w:bidi="ar"/>
                </w:rPr>
                <w:t>规</w:t>
              </w:r>
              <w:proofErr w:type="gramEnd"/>
            </w:ins>
          </w:p>
        </w:tc>
      </w:tr>
    </w:tbl>
    <w:p w14:paraId="1F84DB7E" w14:textId="77777777" w:rsidR="00312E7D" w:rsidRDefault="00312E7D">
      <w:pPr>
        <w:pStyle w:val="ac"/>
        <w:widowControl/>
        <w:spacing w:line="35" w:lineRule="atLeast"/>
        <w:textAlignment w:val="baseline"/>
        <w:rPr>
          <w:ins w:id="50" w:author="周游" w:date="2025-04-14T10:26:00Z"/>
          <w:rFonts w:ascii="Yuanti SC Regular" w:eastAsia="Yuanti SC Regular" w:hAnsi="Yuanti SC Regular" w:cs="Yuanti SC Regular" w:hint="eastAsia"/>
          <w:sz w:val="21"/>
          <w:szCs w:val="21"/>
        </w:rPr>
      </w:pPr>
      <w:ins w:id="51" w:author="周游" w:date="2025-04-14T10:26:00Z"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lastRenderedPageBreak/>
          <w:t>​</w:t>
        </w:r>
        <w:r>
          <w:rPr>
            <w:rStyle w:val="af0"/>
            <w:rFonts w:ascii="Yuanti SC Regular" w:eastAsia="Yuanti SC Regular" w:hAnsi="Yuanti SC Regular" w:cs="Yuanti SC Regular" w:hint="eastAsia"/>
            <w:sz w:val="21"/>
            <w:szCs w:val="21"/>
          </w:rPr>
          <w:t>三、关键提升</w:t>
        </w:r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t>​</w:t>
        </w:r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br/>
          <w:t>• 响应速度：500ms→200ms（↑150%）</w:t>
        </w:r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br/>
          <w:t>• 优化维度：单目标→6维协同</w:t>
        </w:r>
        <w:r>
          <w:rPr>
            <w:rFonts w:ascii="Yuanti SC Regular" w:eastAsia="Yuanti SC Regular" w:hAnsi="Yuanti SC Regular" w:cs="Yuanti SC Regular" w:hint="eastAsia"/>
            <w:sz w:val="21"/>
            <w:szCs w:val="21"/>
          </w:rPr>
          <w:br/>
          <w:t>• 策略更新：4小时→实时</w:t>
        </w:r>
      </w:ins>
    </w:p>
    <w:p w14:paraId="46E527D8" w14:textId="77777777" w:rsidR="00312E7D" w:rsidRDefault="00312E7D">
      <w:pPr>
        <w:widowControl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</w:p>
    <w:p w14:paraId="603676B6" w14:textId="77777777" w:rsidR="00312E7D" w:rsidRDefault="00312E7D">
      <w:pPr>
        <w:widowControl/>
        <w:rPr>
          <w:ins w:id="52" w:author="周游" w:date="2025-04-14T10:26:00Z"/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</w:p>
    <w:p w14:paraId="24751DE1" w14:textId="77777777" w:rsidR="00312E7D" w:rsidRDefault="00312E7D">
      <w:pPr>
        <w:widowControl/>
        <w:rPr>
          <w:ins w:id="53" w:author="周游" w:date="2025-04-14T10:26:00Z"/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</w:p>
    <w:p w14:paraId="3C07FA95" w14:textId="77777777" w:rsidR="00312E7D" w:rsidRDefault="00312E7D">
      <w:pPr>
        <w:widowControl/>
        <w:rPr>
          <w:rFonts w:ascii="宋体" w:hAnsi="宋体" w:cs="Yuanti SC Regular" w:hint="eastAsia"/>
          <w:sz w:val="18"/>
          <w:szCs w:val="18"/>
        </w:rPr>
      </w:pPr>
      <w:r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提供一种基于进化算法与大语言模型协同优化的AGV动态调度方法，解决现有调度算法在复杂工业场景下无法实时适应环境变化、难以平衡多目标优化需求的问题。</w:t>
      </w:r>
      <w:r>
        <w:rPr>
          <w:rStyle w:val="af0"/>
          <w:rFonts w:ascii="MS Mincho" w:eastAsia="MS Mincho" w:hAnsi="MS Mincho" w:cs="MS Mincho" w:hint="eastAsia"/>
          <w:b w:val="0"/>
          <w:kern w:val="0"/>
          <w:sz w:val="18"/>
          <w:szCs w:val="18"/>
          <w:lang w:bidi="ar"/>
        </w:rPr>
        <w:t>​</w:t>
      </w:r>
    </w:p>
    <w:p w14:paraId="192508AA" w14:textId="77777777" w:rsidR="00312E7D" w:rsidRDefault="00312E7D">
      <w:pPr>
        <w:pStyle w:val="af8"/>
        <w:spacing w:beforeLines="50" w:before="156"/>
        <w:jc w:val="both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2、请解释导致该问题存在的原因是什么？</w:t>
      </w:r>
    </w:p>
    <w:p w14:paraId="3CCA0FC4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宋体" w:hAnsi="宋体" w:cs="Yuanti SC Regular" w:hint="eastAsia"/>
          <w:b/>
          <w:bCs/>
          <w:sz w:val="18"/>
          <w:szCs w:val="18"/>
        </w:rPr>
        <w:t>根本性技术障碍</w:t>
      </w:r>
      <w:r>
        <w:rPr>
          <w:rFonts w:ascii="宋体" w:hAnsi="宋体" w:cs="Yuanti SC Regular" w:hint="eastAsia"/>
          <w:sz w:val="18"/>
          <w:szCs w:val="18"/>
        </w:rPr>
        <w:t>：</w:t>
      </w:r>
    </w:p>
    <w:p w14:paraId="2ECB99E9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宋体" w:hAnsi="宋体" w:cs="Yuanti SC Regular" w:hint="eastAsia"/>
          <w:b/>
          <w:bCs/>
          <w:sz w:val="18"/>
          <w:szCs w:val="18"/>
        </w:rPr>
        <w:t>动态性缺陷</w:t>
      </w:r>
      <w:r>
        <w:rPr>
          <w:rFonts w:ascii="宋体" w:hAnsi="宋体" w:cs="Yuanti SC Regular" w:hint="eastAsia"/>
          <w:sz w:val="18"/>
          <w:szCs w:val="18"/>
        </w:rPr>
        <w:t>：传统调度算法采用固定参数或离线训练模型，无法实时响应车间布局变更、订单优先级调整等动态事件</w:t>
      </w:r>
    </w:p>
    <w:p w14:paraId="53DC52F7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宋体" w:hAnsi="宋体" w:cs="Yuanti SC Regular" w:hint="eastAsia"/>
          <w:b/>
          <w:bCs/>
          <w:sz w:val="18"/>
          <w:szCs w:val="18"/>
        </w:rPr>
        <w:t>物理约束冲突</w:t>
      </w:r>
      <w:r>
        <w:rPr>
          <w:rFonts w:ascii="宋体" w:hAnsi="宋体" w:cs="Yuanti SC Regular" w:hint="eastAsia"/>
          <w:sz w:val="18"/>
          <w:szCs w:val="18"/>
        </w:rPr>
        <w:t>：AGV运动学约束（如最小转弯半径）与调度策略存在耦合，导致生成的路径方案实际不可行</w:t>
      </w:r>
    </w:p>
    <w:p w14:paraId="4667A6F8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宋体" w:hAnsi="宋体" w:cs="Yuanti SC Regular" w:hint="eastAsia"/>
          <w:b/>
          <w:bCs/>
          <w:sz w:val="18"/>
          <w:szCs w:val="18"/>
        </w:rPr>
        <w:t>多目标失衡</w:t>
      </w:r>
      <w:r>
        <w:rPr>
          <w:rFonts w:ascii="宋体" w:hAnsi="宋体" w:cs="Yuanti SC Regular" w:hint="eastAsia"/>
          <w:sz w:val="18"/>
          <w:szCs w:val="18"/>
        </w:rPr>
        <w:t>：运输效率、能耗、安全等指标间的非线性关系难以用数学公式准确建模</w:t>
      </w:r>
    </w:p>
    <w:p w14:paraId="117D5EC0" w14:textId="77777777" w:rsidR="00312E7D" w:rsidRDefault="00312E7D">
      <w:pPr>
        <w:pStyle w:val="af8"/>
        <w:spacing w:beforeLines="50" w:before="156"/>
        <w:jc w:val="both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3、现有技术是如何解决该问题的？存在哪些不足？</w:t>
      </w:r>
    </w:p>
    <w:p w14:paraId="11A89962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宋体" w:hAnsi="宋体" w:cs="Yuanti SC Regular" w:hint="eastAsia"/>
          <w:sz w:val="18"/>
          <w:szCs w:val="18"/>
        </w:rPr>
        <w:t>主要技术路线对比：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2580"/>
        <w:gridCol w:w="3300"/>
      </w:tblGrid>
      <w:tr w:rsidR="00600B30" w14:paraId="524D0444" w14:textId="77777777">
        <w:trPr>
          <w:tblHeader/>
        </w:trPr>
        <w:tc>
          <w:tcPr>
            <w:tcW w:w="0" w:type="auto"/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C110FD5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技术类型</w:t>
            </w:r>
          </w:p>
        </w:tc>
        <w:tc>
          <w:tcPr>
            <w:tcW w:w="0" w:type="auto"/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991FF2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实现方式</w:t>
            </w:r>
          </w:p>
        </w:tc>
        <w:tc>
          <w:tcPr>
            <w:tcW w:w="0" w:type="auto"/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E6B37EA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典型缺陷</w:t>
            </w:r>
          </w:p>
        </w:tc>
      </w:tr>
      <w:tr w:rsidR="00600B30" w14:paraId="444EB38A" w14:textId="77777777"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FA992FF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传统遗传算法</w:t>
            </w:r>
          </w:p>
        </w:tc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77928DC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路径编码+适应度函数</w:t>
            </w:r>
          </w:p>
        </w:tc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E21733C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变异过程忽视物理约束，需二次验证</w:t>
            </w:r>
          </w:p>
        </w:tc>
      </w:tr>
      <w:tr w:rsidR="00600B30" w14:paraId="2D821EB9" w14:textId="77777777"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A4AA0CF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强化学习方法</w:t>
            </w:r>
          </w:p>
        </w:tc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C07D95A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基于奖励机制的策略训练</w:t>
            </w:r>
          </w:p>
        </w:tc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42A155C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训练周期长，冷启动问题严重</w:t>
            </w:r>
          </w:p>
        </w:tc>
      </w:tr>
      <w:tr w:rsidR="00600B30" w14:paraId="2A3F8288" w14:textId="77777777"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3E170CD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规则引擎系统</w:t>
            </w:r>
          </w:p>
        </w:tc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AB16142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专家经验编写IF-THEN规则</w:t>
            </w:r>
          </w:p>
        </w:tc>
        <w:tc>
          <w:tcPr>
            <w:tcW w:w="0" w:type="auto"/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1ECF352" w14:textId="77777777" w:rsidR="00312E7D" w:rsidRDefault="00312E7D">
            <w:pPr>
              <w:rPr>
                <w:rFonts w:ascii="宋体" w:hAnsi="宋体" w:cs="Yuanti SC Regular" w:hint="eastAsia"/>
                <w:sz w:val="18"/>
                <w:szCs w:val="18"/>
              </w:rPr>
            </w:pPr>
            <w:r>
              <w:rPr>
                <w:rFonts w:ascii="宋体" w:hAnsi="宋体" w:cs="Yuanti SC Regular" w:hint="eastAsia"/>
                <w:sz w:val="18"/>
                <w:szCs w:val="18"/>
              </w:rPr>
              <w:t>无法应对未预见的异常场景</w:t>
            </w:r>
          </w:p>
        </w:tc>
      </w:tr>
    </w:tbl>
    <w:p w14:paraId="617F6B0E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宋体" w:hAnsi="宋体" w:cs="Yuanti SC Regular" w:hint="eastAsia"/>
          <w:sz w:val="18"/>
          <w:szCs w:val="18"/>
        </w:rPr>
        <w:t>关键不足：</w:t>
      </w:r>
    </w:p>
    <w:p w14:paraId="703AD525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MS Mincho" w:eastAsia="MS Mincho" w:hAnsi="MS Mincho" w:cs="MS Mincho" w:hint="eastAsia"/>
          <w:sz w:val="18"/>
          <w:szCs w:val="18"/>
        </w:rPr>
        <w:t>​</w:t>
      </w:r>
      <w:r>
        <w:rPr>
          <w:rFonts w:ascii="宋体" w:hAnsi="宋体" w:cs="宋体" w:hint="eastAsia"/>
          <w:sz w:val="18"/>
          <w:szCs w:val="18"/>
        </w:rPr>
        <w:t>响应滞后</w:t>
      </w:r>
      <w:r>
        <w:rPr>
          <w:rFonts w:ascii="MS Mincho" w:eastAsia="MS Mincho" w:hAnsi="MS Mincho" w:cs="MS Mincho" w:hint="eastAsia"/>
          <w:sz w:val="18"/>
          <w:szCs w:val="18"/>
        </w:rPr>
        <w:t>​</w:t>
      </w:r>
      <w:r>
        <w:rPr>
          <w:rFonts w:ascii="宋体" w:hAnsi="宋体" w:cs="宋体" w:hint="eastAsia"/>
          <w:sz w:val="18"/>
          <w:szCs w:val="18"/>
        </w:rPr>
        <w:t>：算法更新周期＞车间动态变化频率（通常＞</w:t>
      </w:r>
      <w:r>
        <w:rPr>
          <w:rFonts w:ascii="宋体" w:hAnsi="宋体" w:cs="Yuanti SC Regular" w:hint="eastAsia"/>
          <w:sz w:val="18"/>
          <w:szCs w:val="18"/>
        </w:rPr>
        <w:t>10分钟）</w:t>
      </w:r>
    </w:p>
    <w:p w14:paraId="1C0FDD36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MS Mincho" w:eastAsia="MS Mincho" w:hAnsi="MS Mincho" w:cs="MS Mincho" w:hint="eastAsia"/>
          <w:sz w:val="18"/>
          <w:szCs w:val="18"/>
        </w:rPr>
        <w:t>​</w:t>
      </w:r>
      <w:r>
        <w:rPr>
          <w:rFonts w:ascii="宋体" w:hAnsi="宋体" w:cs="宋体" w:hint="eastAsia"/>
          <w:sz w:val="18"/>
          <w:szCs w:val="18"/>
        </w:rPr>
        <w:t>知识固化</w:t>
      </w:r>
      <w:r>
        <w:rPr>
          <w:rFonts w:ascii="MS Mincho" w:eastAsia="MS Mincho" w:hAnsi="MS Mincho" w:cs="MS Mincho" w:hint="eastAsia"/>
          <w:sz w:val="18"/>
          <w:szCs w:val="18"/>
        </w:rPr>
        <w:t>​</w:t>
      </w:r>
      <w:r>
        <w:rPr>
          <w:rFonts w:ascii="宋体" w:hAnsi="宋体" w:cs="宋体" w:hint="eastAsia"/>
          <w:sz w:val="18"/>
          <w:szCs w:val="18"/>
        </w:rPr>
        <w:t>：无法吸收现场运行数据持续优化规则库</w:t>
      </w:r>
    </w:p>
    <w:p w14:paraId="27A62255" w14:textId="77777777" w:rsidR="00312E7D" w:rsidRDefault="00312E7D">
      <w:pPr>
        <w:rPr>
          <w:rFonts w:ascii="宋体" w:hAnsi="宋体" w:cs="Yuanti SC Regular" w:hint="eastAsia"/>
          <w:sz w:val="18"/>
          <w:szCs w:val="18"/>
        </w:rPr>
      </w:pPr>
      <w:r>
        <w:rPr>
          <w:rFonts w:ascii="MS Mincho" w:eastAsia="MS Mincho" w:hAnsi="MS Mincho" w:cs="MS Mincho" w:hint="eastAsia"/>
          <w:sz w:val="18"/>
          <w:szCs w:val="18"/>
        </w:rPr>
        <w:t>​</w:t>
      </w:r>
      <w:r>
        <w:rPr>
          <w:rFonts w:ascii="宋体" w:hAnsi="宋体" w:cs="宋体" w:hint="eastAsia"/>
          <w:sz w:val="18"/>
          <w:szCs w:val="18"/>
        </w:rPr>
        <w:t>硬件割裂</w:t>
      </w:r>
      <w:r>
        <w:rPr>
          <w:rFonts w:ascii="MS Mincho" w:eastAsia="MS Mincho" w:hAnsi="MS Mincho" w:cs="MS Mincho" w:hint="eastAsia"/>
          <w:sz w:val="18"/>
          <w:szCs w:val="18"/>
        </w:rPr>
        <w:t>​</w:t>
      </w:r>
      <w:r>
        <w:rPr>
          <w:rFonts w:ascii="宋体" w:hAnsi="宋体" w:cs="宋体" w:hint="eastAsia"/>
          <w:sz w:val="18"/>
          <w:szCs w:val="18"/>
        </w:rPr>
        <w:t>：调度算法与</w:t>
      </w:r>
      <w:r>
        <w:rPr>
          <w:rFonts w:ascii="宋体" w:hAnsi="宋体" w:cs="Yuanti SC Regular" w:hint="eastAsia"/>
          <w:sz w:val="18"/>
          <w:szCs w:val="18"/>
        </w:rPr>
        <w:t>AGV控制器缺乏双向数据通道</w:t>
      </w:r>
    </w:p>
    <w:p w14:paraId="2B7FD5D2" w14:textId="77777777" w:rsidR="00312E7D" w:rsidRDefault="00312E7D"/>
    <w:p w14:paraId="6634ACA9" w14:textId="77777777" w:rsidR="001E0620" w:rsidRDefault="001E0620"/>
    <w:p w14:paraId="1E6E359E" w14:textId="77777777" w:rsidR="001E0620" w:rsidRDefault="001E0620"/>
    <w:p w14:paraId="2ECBAC51" w14:textId="77777777" w:rsidR="001E0620" w:rsidRDefault="001E0620"/>
    <w:p w14:paraId="18BBB616" w14:textId="77777777" w:rsidR="001E0620" w:rsidRDefault="001E0620"/>
    <w:p w14:paraId="1A09DBF5" w14:textId="77777777" w:rsidR="001E0620" w:rsidRDefault="001E0620"/>
    <w:p w14:paraId="735C85C3" w14:textId="77777777" w:rsidR="001E0620" w:rsidRDefault="001E0620"/>
    <w:p w14:paraId="57917DB2" w14:textId="77777777" w:rsidR="001E0620" w:rsidRDefault="001E0620"/>
    <w:p w14:paraId="4414D756" w14:textId="77777777" w:rsidR="001E0620" w:rsidRDefault="001E0620"/>
    <w:p w14:paraId="70D1B346" w14:textId="77777777" w:rsidR="00714140" w:rsidRDefault="00714140">
      <w:pPr>
        <w:rPr>
          <w:rFonts w:hint="eastAsia"/>
        </w:rPr>
      </w:pPr>
    </w:p>
    <w:p w14:paraId="33787242" w14:textId="3C3395A6" w:rsidR="009960A6" w:rsidRPr="009960A6" w:rsidRDefault="00312E7D" w:rsidP="009960A6">
      <w:pPr>
        <w:pStyle w:val="af8"/>
        <w:numPr>
          <w:ilvl w:val="0"/>
          <w:numId w:val="2"/>
        </w:numPr>
        <w:spacing w:beforeLines="50" w:before="156"/>
        <w:rPr>
          <w:rFonts w:ascii="楷体" w:eastAsia="楷体" w:hAnsi="楷体" w:hint="eastAsia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详细说明本专利是如何解决该问题的？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（该部分为交底书的核心部分，请详细描述）</w:t>
      </w:r>
    </w:p>
    <w:p w14:paraId="7B08854E" w14:textId="77777777" w:rsidR="004D2EE2" w:rsidRDefault="004D2EE2">
      <w:pPr>
        <w:pStyle w:val="af8"/>
        <w:spacing w:beforeLines="50" w:before="156"/>
        <w:rPr>
          <w:rStyle w:val="af0"/>
          <w:rFonts w:ascii="PingFang SC" w:eastAsia="PingFang SC" w:hAnsi="PingFang SC" w:cs="PingFang SC" w:hint="eastAsia"/>
        </w:rPr>
      </w:pPr>
      <w:bookmarkStart w:id="54" w:name="_Hlk196919764"/>
      <w:r>
        <w:rPr>
          <w:rFonts w:ascii="楷体" w:eastAsia="楷体" w:hAnsi="楷体" w:hint="eastAsia"/>
          <w:sz w:val="24"/>
          <w:szCs w:val="24"/>
        </w:rPr>
        <w:t>4.1 系统架构</w:t>
      </w:r>
    </w:p>
    <w:p w14:paraId="10EEFE18" w14:textId="5110A562" w:rsidR="004D2EE2" w:rsidRPr="004D2EE2" w:rsidRDefault="004D2EE2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4D2EE2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我们</w:t>
      </w:r>
      <w:r w:rsidR="000A0215" w:rsidRPr="000A0215">
        <w:rPr>
          <w:rFonts w:ascii="宋体" w:hAnsi="宋体" w:cs="Yuanti SC Regular"/>
          <w:bCs/>
          <w:kern w:val="0"/>
          <w:sz w:val="18"/>
          <w:szCs w:val="18"/>
          <w:lang w:bidi="ar"/>
        </w:rPr>
        <w:t>提出了一种基于进化算法与大模型（LLM）协同的 AGV 动态调度自进化系统，包含以下核心模块</w:t>
      </w:r>
      <w:r w:rsidR="000A0215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4C020454" w14:textId="77777777" w:rsidR="003C45E1" w:rsidRDefault="004D2EE2" w:rsidP="00BB39C9">
      <w:pPr>
        <w:spacing w:line="276" w:lineRule="auto"/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</w:pPr>
      <w:r w:rsidRPr="003C45E1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AGV集群子系统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：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搭载激光雷达、IMU等传感器，实时采集位姿、能耗、载重等运行数据；</w:t>
      </w:r>
      <w:r w:rsidR="00090747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定时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上传压缩后的特征数据包至边缘网关。</w:t>
      </w:r>
    </w:p>
    <w:p w14:paraId="1CF17D21" w14:textId="38EF3647" w:rsidR="004D2EE2" w:rsidRPr="003C45E1" w:rsidRDefault="004D2EE2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3C45E1">
        <w:rPr>
          <w:rStyle w:val="af0"/>
          <w:rFonts w:ascii="宋体" w:hAnsi="宋体" w:cs="Yuanti SC Regular"/>
          <w:bCs w:val="0"/>
          <w:sz w:val="18"/>
          <w:szCs w:val="18"/>
          <w:lang w:bidi="ar"/>
        </w:rPr>
        <w:t>边缘网关子系统</w:t>
      </w:r>
      <w:r w:rsidRPr="003C45E1"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：</w:t>
      </w:r>
      <w:r w:rsidRPr="004D2EE2">
        <w:rPr>
          <w:rStyle w:val="af0"/>
          <w:rFonts w:ascii="宋体" w:hAnsi="宋体" w:cs="Yuanti SC Regular"/>
          <w:b w:val="0"/>
          <w:sz w:val="18"/>
          <w:szCs w:val="18"/>
          <w:lang w:bidi="ar"/>
        </w:rPr>
        <w:t>对数据进行降噪、特征提取，</w:t>
      </w:r>
      <w:ins w:id="55" w:author="周游" w:date="2025-04-14T11:02:00Z">
        <w:r w:rsidR="006841AF" w:rsidRPr="006841AF">
          <w:rPr>
            <w:rStyle w:val="af0"/>
            <w:rFonts w:ascii="宋体" w:hAnsi="宋体" w:cs="Yuanti SC Regular"/>
            <w:b w:val="0"/>
            <w:sz w:val="18"/>
            <w:szCs w:val="18"/>
            <w:lang w:bidi="ar"/>
          </w:rPr>
          <w:t>转发有效数据到云端</w:t>
        </w:r>
      </w:ins>
      <w:r w:rsidR="006841AF"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。</w:t>
      </w:r>
    </w:p>
    <w:p w14:paraId="775A13DB" w14:textId="47942792" w:rsidR="00B235B7" w:rsidRDefault="00B235B7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3C45E1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多模态约束编译模块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：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动态将AGV</w:t>
      </w:r>
      <w:r w:rsidR="007F6FA5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物理约束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转化为数学约束方程，同时生成自然语言描述的规则文档。</w:t>
      </w:r>
    </w:p>
    <w:p w14:paraId="55B8B397" w14:textId="3C714E43" w:rsidR="00B235B7" w:rsidRPr="00B235B7" w:rsidRDefault="00B235B7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3C45E1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LLM规则生成器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：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基于提示工程生成符合约束要求的策略代码，实现策略更新。</w:t>
      </w:r>
    </w:p>
    <w:p w14:paraId="29CE8B96" w14:textId="27634E28" w:rsidR="00B235B7" w:rsidRDefault="004D2EE2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3C45E1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算法自我进化引擎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：</w:t>
      </w:r>
      <w:r w:rsidR="00A0782F" w:rsidRPr="003C45E1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通过进化算法与LLM的协同演化机制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，动态进行适应度评估和策略迭代。</w:t>
      </w:r>
    </w:p>
    <w:p w14:paraId="73CDCA43" w14:textId="0A2A63FE" w:rsidR="00312E7D" w:rsidRDefault="004D2EE2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proofErr w:type="gramStart"/>
      <w:r w:rsidRPr="003C45E1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热部署</w:t>
      </w:r>
      <w:proofErr w:type="gramEnd"/>
      <w:r w:rsidRPr="003C45E1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模块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：</w:t>
      </w:r>
      <w:r w:rsidRPr="004D2EE2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通过热补丁机制无缝更新AGV控制程序，支持异常快速回滚。</w:t>
      </w:r>
    </w:p>
    <w:p w14:paraId="11BE1C55" w14:textId="5950EBFE" w:rsidR="00312E7D" w:rsidRPr="003C45E1" w:rsidRDefault="003C45E1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如图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1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所示，</w:t>
      </w:r>
      <w:r w:rsidR="000A0215" w:rsidRPr="000A0215">
        <w:rPr>
          <w:rFonts w:ascii="宋体" w:hAnsi="宋体" w:cs="Yuanti SC Regular"/>
          <w:bCs/>
          <w:kern w:val="0"/>
          <w:sz w:val="18"/>
          <w:szCs w:val="18"/>
          <w:lang w:bidi="ar"/>
        </w:rPr>
        <w:t>系统通过</w:t>
      </w:r>
      <w:r w:rsidR="000A0215" w:rsidRPr="000A0215">
        <w:rPr>
          <w:rFonts w:ascii="宋体" w:hAnsi="宋体" w:cs="Yuanti SC Regular"/>
          <w:kern w:val="0"/>
          <w:sz w:val="18"/>
          <w:szCs w:val="18"/>
          <w:lang w:bidi="ar"/>
        </w:rPr>
        <w:t>实时数据采集、特征提取、约束建模、策略生成、进化优化和快速部署</w:t>
      </w:r>
      <w:r w:rsidR="000A0215" w:rsidRPr="000A0215">
        <w:rPr>
          <w:rFonts w:ascii="宋体" w:hAnsi="宋体" w:cs="Yuanti SC Regular"/>
          <w:bCs/>
          <w:kern w:val="0"/>
          <w:sz w:val="18"/>
          <w:szCs w:val="18"/>
          <w:lang w:bidi="ar"/>
        </w:rPr>
        <w:t>的全链路闭环流程实现动态调度自进化</w:t>
      </w:r>
      <w:r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。</w:t>
      </w:r>
    </w:p>
    <w:p w14:paraId="7B3199FB" w14:textId="77777777" w:rsidR="00312E7D" w:rsidRPr="003C45E1" w:rsidRDefault="00312E7D" w:rsidP="00B235B7">
      <w:pPr>
        <w:widowControl/>
        <w:rPr>
          <w:ins w:id="56" w:author="周游" w:date="2025-04-14T11:22:00Z"/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</w:p>
    <w:p w14:paraId="756CA2EC" w14:textId="5FD54DF7" w:rsidR="00312E7D" w:rsidRDefault="00C909C2" w:rsidP="001E0620">
      <w:pPr>
        <w:pStyle w:val="ac"/>
        <w:keepNext/>
        <w:widowControl/>
        <w:spacing w:line="35" w:lineRule="atLeast"/>
        <w:jc w:val="center"/>
        <w:textAlignment w:val="baseline"/>
      </w:pPr>
      <w:ins w:id="57" w:author="周游" w:date="2025-04-14T11:22:00Z">
        <w:r>
          <w:rPr>
            <w:noProof/>
          </w:rPr>
          <w:drawing>
            <wp:inline distT="0" distB="0" distL="0" distR="0" wp14:anchorId="17457FCD" wp14:editId="53575B7D">
              <wp:extent cx="4382135" cy="2430780"/>
              <wp:effectExtent l="0" t="0" r="0" b="0"/>
              <wp:docPr id="2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3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82135" cy="243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pic:spPr>
                  </pic:pic>
                </a:graphicData>
              </a:graphic>
            </wp:inline>
          </w:drawing>
        </w:r>
      </w:ins>
    </w:p>
    <w:p w14:paraId="4C1BEC41" w14:textId="45797CA8" w:rsidR="00B235B7" w:rsidRPr="001E0620" w:rsidRDefault="00312E7D" w:rsidP="001E0620">
      <w:pPr>
        <w:pStyle w:val="aff"/>
        <w:jc w:val="center"/>
        <w:rPr>
          <w:rFonts w:ascii="Yuanti SC Regular" w:eastAsia="Yuanti SC Regular" w:hAnsi="Yuanti SC Regular" w:cs="Yuanti SC Regular" w:hint="eastAsia"/>
          <w:b/>
          <w:bCs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系统组成</w:t>
      </w:r>
    </w:p>
    <w:p w14:paraId="66434C08" w14:textId="77777777" w:rsidR="00B235B7" w:rsidRDefault="00B235B7" w:rsidP="00B235B7">
      <w:pPr>
        <w:pStyle w:val="af8"/>
        <w:spacing w:beforeLines="50" w:before="156"/>
        <w:rPr>
          <w:rStyle w:val="af0"/>
          <w:rFonts w:ascii="PingFang SC" w:eastAsia="PingFang SC" w:hAnsi="PingFang SC" w:cs="PingFang SC" w:hint="eastAsia"/>
        </w:rPr>
      </w:pPr>
      <w:bookmarkStart w:id="58" w:name="_Hlk196919780"/>
      <w:bookmarkEnd w:id="54"/>
      <w:r>
        <w:rPr>
          <w:rFonts w:ascii="楷体" w:eastAsia="楷体" w:hAnsi="楷体" w:hint="eastAsia"/>
          <w:sz w:val="24"/>
          <w:szCs w:val="24"/>
        </w:rPr>
        <w:t>4.2 具体实施方法</w:t>
      </w:r>
    </w:p>
    <w:p w14:paraId="7B96E3FB" w14:textId="7BE43B8A" w:rsidR="00312E7D" w:rsidRPr="003C45E1" w:rsidRDefault="00C87A34" w:rsidP="00BB39C9">
      <w:pPr>
        <w:spacing w:line="276" w:lineRule="auto"/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</w:pPr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为实现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以上</w:t>
      </w:r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系统架构，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我们</w:t>
      </w:r>
      <w:r w:rsidR="00B235B7"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提出了一种基于进化-大模型协同的AGV动态调度自进化方法，</w:t>
      </w:r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围绕六大模块展开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="00B235B7"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该方法包括以下步骤</w:t>
      </w:r>
      <w:r w:rsidR="003C45E1" w:rsidRPr="003C45E1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。</w:t>
      </w:r>
    </w:p>
    <w:p w14:paraId="09D1CA78" w14:textId="11A71CDE" w:rsidR="003C45E1" w:rsidRPr="00AD3166" w:rsidRDefault="003C45E1" w:rsidP="00BB39C9">
      <w:pPr>
        <w:spacing w:line="276" w:lineRule="auto"/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</w:pPr>
      <w:r w:rsidRPr="00AD3166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步骤1-2（数据采集与清洗）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：每30秒触发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，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AGV集群实时采集数据，并上传至边缘网关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，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边缘网关清洗、提取特征，压缩并上传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云端。</w:t>
      </w:r>
    </w:p>
    <w:p w14:paraId="0B7D5267" w14:textId="255CC0A9" w:rsidR="003C45E1" w:rsidRPr="00AD3166" w:rsidRDefault="003C45E1" w:rsidP="00BB39C9">
      <w:pPr>
        <w:spacing w:line="276" w:lineRule="auto"/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</w:pPr>
      <w:r w:rsidRPr="00AD3166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步骤3-4（约束编译与策略生成）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：多模态约束编译模块生成动态物理约束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，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LLM规则生成器依据约束生成调度策略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代码</w:t>
      </w:r>
      <w:r w:rsidR="00224888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，</w:t>
      </w:r>
      <w:r w:rsidR="00224888" w:rsidRP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以</w:t>
      </w:r>
      <w:r w:rsidR="00224888"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事件驱动</w:t>
      </w:r>
      <w:r w:rsidR="00224888" w:rsidRP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方式触发</w:t>
      </w:r>
      <w:r w:rsidR="00224888"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（</w:t>
      </w:r>
      <w:r w:rsidR="00224888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如，</w:t>
      </w:r>
      <w:r w:rsidR="00224888"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当新障碍出现时）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。</w:t>
      </w:r>
    </w:p>
    <w:p w14:paraId="02F5D064" w14:textId="01D7C5F3" w:rsidR="003C45E1" w:rsidRPr="00AD3166" w:rsidRDefault="003C45E1" w:rsidP="00BB39C9">
      <w:pPr>
        <w:spacing w:line="276" w:lineRule="auto"/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</w:pPr>
      <w:r w:rsidRPr="00AD3166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步骤5（策略进化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）：</w:t>
      </w:r>
      <w:r w:rsidR="00224888" w:rsidRP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据预设时间周期（如每小时）或适应度变化阈值触发进化迭代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 xml:space="preserve"> </w:t>
      </w:r>
      <w:r w:rsidR="00C87A34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。</w:t>
      </w:r>
    </w:p>
    <w:p w14:paraId="3BCE66A6" w14:textId="423B8EC8" w:rsidR="003C45E1" w:rsidRPr="00AD3166" w:rsidRDefault="003C45E1" w:rsidP="003C45E1">
      <w:pPr>
        <w:rPr>
          <w:rStyle w:val="af0"/>
          <w:rFonts w:hint="eastAsia"/>
          <w:lang w:bidi="ar"/>
        </w:rPr>
      </w:pPr>
      <w:r w:rsidRPr="00AD3166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步骤6（热部署）</w:t>
      </w:r>
      <w:r w:rsidRPr="00AD3166"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  <w:t>：通过消息队列实时监听策略更新</w:t>
      </w: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事件</w:t>
      </w:r>
      <w:r w:rsidR="00C87A34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。</w:t>
      </w:r>
    </w:p>
    <w:p w14:paraId="379EC3C7" w14:textId="2283E86E" w:rsidR="004A71AE" w:rsidRPr="00AD3166" w:rsidRDefault="0049142F">
      <w:pPr>
        <w:widowControl/>
        <w:spacing w:before="100" w:beforeAutospacing="1" w:after="100" w:afterAutospacing="1" w:line="32" w:lineRule="atLeast"/>
        <w:textAlignment w:val="baseline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AD3166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lastRenderedPageBreak/>
        <w:t xml:space="preserve">4.2.1 </w:t>
      </w:r>
      <w:r w:rsidRPr="00AD3166">
        <w:rPr>
          <w:rFonts w:ascii="宋体" w:hAnsi="宋体" w:cs="Yuanti SC Regular"/>
          <w:b/>
          <w:kern w:val="0"/>
          <w:sz w:val="18"/>
          <w:szCs w:val="18"/>
          <w:lang w:bidi="ar"/>
        </w:rPr>
        <w:t>实时数据采集（AGV集群）</w:t>
      </w:r>
    </w:p>
    <w:p w14:paraId="7C54C855" w14:textId="343E6C5C" w:rsidR="006841AF" w:rsidRDefault="0049142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49142F">
        <w:rPr>
          <w:rFonts w:ascii="宋体" w:hAnsi="宋体" w:cs="Yuanti SC Regular"/>
          <w:bCs/>
          <w:kern w:val="0"/>
          <w:sz w:val="18"/>
          <w:szCs w:val="18"/>
          <w:lang w:bidi="ar"/>
        </w:rPr>
        <w:t>利用</w:t>
      </w:r>
      <w:r w:rsidR="006841A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AGV本体传感器</w:t>
      </w:r>
      <w:r w:rsidRPr="0049142F">
        <w:rPr>
          <w:rFonts w:ascii="宋体" w:hAnsi="宋体" w:cs="Yuanti SC Regular"/>
          <w:bCs/>
          <w:kern w:val="0"/>
          <w:sz w:val="18"/>
          <w:szCs w:val="18"/>
          <w:lang w:bidi="ar"/>
        </w:rPr>
        <w:t>与</w:t>
      </w:r>
      <w:r w:rsidR="006841A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环境感知传感器</w:t>
      </w:r>
      <w:r w:rsidRPr="0049142F">
        <w:rPr>
          <w:rFonts w:ascii="宋体" w:hAnsi="宋体" w:cs="Yuanti SC Regular"/>
          <w:bCs/>
          <w:kern w:val="0"/>
          <w:sz w:val="18"/>
          <w:szCs w:val="18"/>
          <w:lang w:bidi="ar"/>
        </w:rPr>
        <w:t>融合获取高精度数据，</w:t>
      </w:r>
      <w:r w:rsidR="00A2308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通过数据同步引擎</w:t>
      </w:r>
      <w:r w:rsidR="006841AF" w:rsidRPr="006841AF">
        <w:rPr>
          <w:rFonts w:ascii="宋体" w:hAnsi="宋体" w:cs="Yuanti SC Regular"/>
          <w:bCs/>
          <w:kern w:val="0"/>
          <w:sz w:val="18"/>
          <w:szCs w:val="18"/>
          <w:lang w:bidi="ar"/>
        </w:rPr>
        <w:t>实现</w:t>
      </w:r>
      <w:ins w:id="59" w:author="周游" w:date="2025-04-16T18:48:00Z">
        <w:r w:rsidR="00C909C2" w:rsidRPr="00C909C2">
          <w:rPr>
            <w:rFonts w:ascii="宋体" w:hAnsi="宋体" w:cs="Yuanti SC Regular" w:hint="eastAsia"/>
            <w:bCs/>
            <w:kern w:val="0"/>
            <w:sz w:val="18"/>
            <w:szCs w:val="18"/>
            <w:lang w:bidi="ar"/>
          </w:rPr>
          <w:t>传感器时间戳</w:t>
        </w:r>
      </w:ins>
      <w:r w:rsidR="006841AF" w:rsidRPr="006841AF">
        <w:rPr>
          <w:rFonts w:ascii="宋体" w:hAnsi="宋体" w:cs="Yuanti SC Regular"/>
          <w:bCs/>
          <w:kern w:val="0"/>
          <w:sz w:val="18"/>
          <w:szCs w:val="18"/>
          <w:lang w:bidi="ar"/>
        </w:rPr>
        <w:t>同步</w:t>
      </w:r>
      <w:r w:rsidR="006841A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="00A2308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定时</w:t>
      </w:r>
      <w:r w:rsidR="006841AF" w:rsidRPr="006841AF">
        <w:rPr>
          <w:rFonts w:ascii="宋体" w:hAnsi="宋体" w:cs="Yuanti SC Regular"/>
          <w:bCs/>
          <w:kern w:val="0"/>
          <w:sz w:val="18"/>
          <w:szCs w:val="18"/>
          <w:lang w:bidi="ar"/>
        </w:rPr>
        <w:t>向边缘网关上传数据</w:t>
      </w:r>
      <w:r w:rsidR="00A2308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，见图2。</w:t>
      </w:r>
    </w:p>
    <w:p w14:paraId="22E39B96" w14:textId="2E6EBD58" w:rsidR="00A2308F" w:rsidRDefault="00C909C2" w:rsidP="00A2308F">
      <w:pPr>
        <w:keepNext/>
        <w:widowControl/>
        <w:spacing w:before="100" w:beforeAutospacing="1" w:after="100" w:afterAutospacing="1" w:line="32" w:lineRule="atLeast"/>
        <w:jc w:val="center"/>
        <w:textAlignment w:val="baseline"/>
      </w:pPr>
      <w:ins w:id="60" w:author="周游" w:date="2025-04-16T18:47:00Z">
        <w:r>
          <w:rPr>
            <w:noProof/>
          </w:rPr>
          <w:drawing>
            <wp:inline distT="0" distB="0" distL="0" distR="0" wp14:anchorId="149092E3" wp14:editId="33AEC8BA">
              <wp:extent cx="3517265" cy="706120"/>
              <wp:effectExtent l="0" t="0" r="0" b="0"/>
              <wp:docPr id="55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7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17265" cy="70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pic:spPr>
                  </pic:pic>
                </a:graphicData>
              </a:graphic>
            </wp:inline>
          </w:drawing>
        </w:r>
      </w:ins>
    </w:p>
    <w:p w14:paraId="5CB48649" w14:textId="69E35F00" w:rsidR="00A2308F" w:rsidRPr="006841AF" w:rsidRDefault="00A2308F" w:rsidP="00A2308F">
      <w:pPr>
        <w:pStyle w:val="aff"/>
        <w:jc w:val="center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多源数据采集逻辑链</w:t>
      </w:r>
    </w:p>
    <w:p w14:paraId="696BC13C" w14:textId="33FBD4C5" w:rsidR="006841AF" w:rsidRDefault="00A2308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AGV本体传感器</w:t>
      </w:r>
      <w:r w:rsidRPr="00A2308F">
        <w:rPr>
          <w:rFonts w:ascii="宋体" w:hAnsi="宋体" w:cs="Yuanti SC Regular"/>
          <w:bCs/>
          <w:kern w:val="0"/>
          <w:sz w:val="18"/>
          <w:szCs w:val="18"/>
          <w:lang w:bidi="ar"/>
        </w:rPr>
        <w:t>搭载激光雷达、IMU等传感器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，环境感知传感器包括</w:t>
      </w:r>
      <w:r w:rsidRPr="00A2308F">
        <w:rPr>
          <w:rFonts w:ascii="宋体" w:hAnsi="宋体" w:cs="Yuanti SC Regular"/>
          <w:bCs/>
          <w:sz w:val="18"/>
          <w:szCs w:val="18"/>
          <w:lang w:bidi="ar"/>
        </w:rPr>
        <w:t>UWB定位基站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、</w:t>
      </w:r>
      <w:r w:rsidRPr="0049142F">
        <w:rPr>
          <w:rFonts w:ascii="宋体" w:hAnsi="宋体" w:cs="Yuanti SC Regular" w:hint="eastAsia"/>
          <w:bCs/>
          <w:sz w:val="18"/>
          <w:szCs w:val="18"/>
          <w:lang w:bidi="ar"/>
        </w:rPr>
        <w:t>视觉传感器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等</w:t>
      </w:r>
      <w:r w:rsidR="00842B15">
        <w:rPr>
          <w:rFonts w:ascii="宋体" w:hAnsi="宋体" w:cs="Yuanti SC Regular" w:hint="eastAsia"/>
          <w:bCs/>
          <w:sz w:val="18"/>
          <w:szCs w:val="18"/>
          <w:lang w:bidi="ar"/>
        </w:rPr>
        <w:t>，</w:t>
      </w:r>
      <w:r w:rsidR="00842B15" w:rsidRPr="00842B15">
        <w:rPr>
          <w:rFonts w:ascii="宋体" w:hAnsi="宋体" w:cs="Yuanti SC Regular"/>
          <w:bCs/>
          <w:sz w:val="18"/>
          <w:szCs w:val="18"/>
          <w:lang w:bidi="ar"/>
        </w:rPr>
        <w:t>实时采集位姿、能耗、载重等多源数据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，</w:t>
      </w:r>
      <w:r w:rsidR="00A422EA">
        <w:rPr>
          <w:rFonts w:ascii="宋体" w:hAnsi="宋体" w:cs="Yuanti SC Regular" w:hint="eastAsia"/>
          <w:bCs/>
          <w:sz w:val="18"/>
          <w:szCs w:val="18"/>
          <w:lang w:bidi="ar"/>
        </w:rPr>
        <w:t>核心字段</w:t>
      </w:r>
      <w:r w:rsidR="00842B15">
        <w:rPr>
          <w:rFonts w:ascii="宋体" w:hAnsi="宋体" w:cs="Yuanti SC Regular" w:hint="eastAsia"/>
          <w:bCs/>
          <w:sz w:val="18"/>
          <w:szCs w:val="18"/>
          <w:lang w:bidi="ar"/>
        </w:rPr>
        <w:t>见表 1。</w:t>
      </w:r>
    </w:p>
    <w:p w14:paraId="7E82D3A8" w14:textId="741086B6" w:rsidR="00842B15" w:rsidRDefault="00842B15" w:rsidP="0079483E">
      <w:pPr>
        <w:pStyle w:val="aff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5964DC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proofErr w:type="gramStart"/>
      <w:r>
        <w:rPr>
          <w:rFonts w:hint="eastAsia"/>
        </w:rPr>
        <w:t>源数据</w:t>
      </w:r>
      <w:proofErr w:type="gramEnd"/>
      <w:r w:rsidR="0079483E">
        <w:rPr>
          <w:rFonts w:hint="eastAsia"/>
        </w:rPr>
        <w:t>来源及示例</w:t>
      </w:r>
    </w:p>
    <w:tbl>
      <w:tblPr>
        <w:tblW w:w="90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3764"/>
        <w:gridCol w:w="3455"/>
      </w:tblGrid>
      <w:tr w:rsidR="00842B15" w:rsidRPr="00842B15" w14:paraId="3808DD04" w14:textId="77777777" w:rsidTr="00842B15">
        <w:trPr>
          <w:trHeight w:val="234"/>
        </w:trPr>
        <w:tc>
          <w:tcPr>
            <w:tcW w:w="0" w:type="auto"/>
            <w:vAlign w:val="center"/>
            <w:hideMark/>
          </w:tcPr>
          <w:p w14:paraId="3FB2F914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/>
                <w:b/>
                <w:bCs/>
                <w:sz w:val="18"/>
                <w:szCs w:val="18"/>
                <w:lang w:bidi="ar"/>
              </w:rPr>
              <w:t>数据类型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500A54FF" w14:textId="4FA9457B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/>
                <w:bCs/>
                <w:sz w:val="18"/>
                <w:szCs w:val="18"/>
                <w:lang w:bidi="ar"/>
              </w:rPr>
            </w:pPr>
            <w:r w:rsidRPr="00842B15">
              <w:rPr>
                <w:b/>
                <w:bCs/>
                <w:sz w:val="18"/>
                <w:szCs w:val="18"/>
                <w:lang w:bidi="ar"/>
              </w:rPr>
              <w:t>​​</w:t>
            </w:r>
            <w:r w:rsidRPr="00842B15">
              <w:rPr>
                <w:rFonts w:ascii="宋体" w:hAnsi="宋体" w:cs="Yuanti SC Regular"/>
                <w:b/>
                <w:bCs/>
                <w:sz w:val="18"/>
                <w:szCs w:val="18"/>
                <w:lang w:bidi="ar"/>
              </w:rPr>
              <w:t>数据字段</w:t>
            </w:r>
          </w:p>
        </w:tc>
        <w:tc>
          <w:tcPr>
            <w:tcW w:w="0" w:type="auto"/>
            <w:vAlign w:val="center"/>
            <w:hideMark/>
          </w:tcPr>
          <w:p w14:paraId="376BA795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/>
                <w:bCs/>
                <w:sz w:val="18"/>
                <w:szCs w:val="18"/>
                <w:lang w:bidi="ar"/>
              </w:rPr>
            </w:pPr>
            <w:r w:rsidRPr="00842B15">
              <w:rPr>
                <w:b/>
                <w:bCs/>
                <w:sz w:val="18"/>
                <w:szCs w:val="18"/>
                <w:lang w:bidi="ar"/>
              </w:rPr>
              <w:t>​​</w:t>
            </w:r>
            <w:r w:rsidRPr="00842B15">
              <w:rPr>
                <w:rFonts w:ascii="宋体" w:hAnsi="宋体" w:cs="Yuanti SC Regular"/>
                <w:b/>
                <w:bCs/>
                <w:sz w:val="18"/>
                <w:szCs w:val="18"/>
                <w:lang w:bidi="ar"/>
              </w:rPr>
              <w:t>采集源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​​</w:t>
            </w:r>
          </w:p>
        </w:tc>
      </w:tr>
      <w:tr w:rsidR="00842B15" w:rsidRPr="00842B15" w14:paraId="2FC6A718" w14:textId="77777777" w:rsidTr="00842B15">
        <w:trPr>
          <w:trHeight w:val="623"/>
        </w:trPr>
        <w:tc>
          <w:tcPr>
            <w:tcW w:w="0" w:type="auto"/>
            <w:vMerge w:val="restart"/>
            <w:vAlign w:val="center"/>
            <w:hideMark/>
          </w:tcPr>
          <w:p w14:paraId="4713ACC8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rFonts w:ascii="宋体" w:hAnsi="宋体" w:cs="Yuanti SC Regular"/>
                <w:b/>
                <w:bCs/>
                <w:sz w:val="18"/>
                <w:szCs w:val="18"/>
                <w:lang w:bidi="ar"/>
              </w:rPr>
              <w:t>AGV本体数据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bCs/>
                <w:sz w:val="18"/>
                <w:szCs w:val="18"/>
                <w:lang w:bidi="ar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21E4AD6" w14:textId="6D4D0B73" w:rsid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位姿数据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sz w:val="18"/>
                      <w:szCs w:val="18"/>
                      <w:lang w:bidi="ar"/>
                    </w:rPr>
                  </m:ctrlPr>
                </m:dPr>
                <m:e>
                  <m:r>
                    <w:rPr>
                      <w:rFonts w:ascii="Cambria Math" w:hAnsi="Cambria Math" w:cs="Yuanti SC Regular"/>
                      <w:sz w:val="18"/>
                      <w:szCs w:val="18"/>
                      <w:lang w:bidi="ar"/>
                    </w:rPr>
                    <m:t>x,y,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sz w:val="18"/>
                      <w:szCs w:val="18"/>
                      <w:lang w:bidi="ar"/>
                    </w:rPr>
                    <m:t>θ</m:t>
                  </m:r>
                  <m:ctrlPr>
                    <w:rPr>
                      <w:rFonts w:ascii="Cambria Math" w:hAnsi="Cambria Math" w:cs="Yuanti SC Regular"/>
                      <w:bCs/>
                      <w:i/>
                      <w:sz w:val="18"/>
                      <w:szCs w:val="18"/>
                      <w:lang w:bidi="ar"/>
                    </w:rPr>
                  </m:ctrlPr>
                </m:e>
              </m:d>
            </m:oMath>
          </w:p>
          <w:p w14:paraId="58D855B0" w14:textId="7FA4864C" w:rsidR="00C909C2" w:rsidRPr="00842B15" w:rsidRDefault="00312E7D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E5C2364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激光雷达（±2cm精度）</w:t>
            </w: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br/>
              <w:t>IMU（1000Hz）</w:t>
            </w:r>
          </w:p>
        </w:tc>
      </w:tr>
      <w:tr w:rsidR="00842B15" w:rsidRPr="00842B15" w14:paraId="3FC941AE" w14:textId="77777777" w:rsidTr="00842B15">
        <w:trPr>
          <w:trHeight w:val="190"/>
        </w:trPr>
        <w:tc>
          <w:tcPr>
            <w:tcW w:w="0" w:type="auto"/>
            <w:vMerge/>
            <w:hideMark/>
          </w:tcPr>
          <w:p w14:paraId="73050F9E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</w:p>
        </w:tc>
        <w:tc>
          <w:tcPr>
            <w:tcW w:w="0" w:type="auto"/>
            <w:vAlign w:val="center"/>
            <w:hideMark/>
          </w:tcPr>
          <w:p w14:paraId="72D14A1C" w14:textId="77777777" w:rsidR="00842B15" w:rsidRDefault="0079483E" w:rsidP="0079483E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79483E">
              <w:rPr>
                <w:rFonts w:ascii="宋体" w:hAnsi="宋体" w:cs="Yuanti SC Regular"/>
                <w:bCs/>
                <w:sz w:val="18"/>
                <w:szCs w:val="18"/>
                <w:lang w:bidi="ar"/>
              </w:rPr>
              <w:t>电池SOC</w:t>
            </w:r>
          </w:p>
          <w:p w14:paraId="243520AD" w14:textId="691FAFB4" w:rsidR="003F10B4" w:rsidRPr="00842B15" w:rsidRDefault="00312E7D" w:rsidP="0079483E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533657D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BMS电池管理系统</w:t>
            </w:r>
          </w:p>
        </w:tc>
      </w:tr>
      <w:tr w:rsidR="00842B15" w:rsidRPr="00842B15" w14:paraId="02971771" w14:textId="77777777" w:rsidTr="00842B15">
        <w:trPr>
          <w:trHeight w:val="190"/>
        </w:trPr>
        <w:tc>
          <w:tcPr>
            <w:tcW w:w="0" w:type="auto"/>
            <w:vMerge/>
            <w:hideMark/>
          </w:tcPr>
          <w:p w14:paraId="26E97ED0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</w:p>
        </w:tc>
        <w:tc>
          <w:tcPr>
            <w:tcW w:w="0" w:type="auto"/>
            <w:vAlign w:val="center"/>
            <w:hideMark/>
          </w:tcPr>
          <w:p w14:paraId="4086D35E" w14:textId="77777777" w:rsidR="00842B15" w:rsidRDefault="0079483E" w:rsidP="0079483E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79483E">
              <w:rPr>
                <w:rFonts w:ascii="宋体" w:hAnsi="宋体" w:cs="Yuanti SC Regular"/>
                <w:bCs/>
                <w:sz w:val="18"/>
                <w:szCs w:val="18"/>
                <w:lang w:bidi="ar"/>
              </w:rPr>
              <w:t>载重</w:t>
            </w:r>
            <w:ins w:id="61" w:author="周游" w:date="2025-04-16T18:48:00Z">
              <w:r w:rsidR="00C909C2" w:rsidRPr="00C909C2">
                <w:rPr>
                  <w:rFonts w:ascii="宋体" w:hAnsi="宋体" w:cs="Yuanti SC Regular" w:hint="eastAsia"/>
                  <w:bCs/>
                  <w:sz w:val="18"/>
                  <w:szCs w:val="18"/>
                  <w:lang w:bidi="ar"/>
                </w:rPr>
                <w:t>等效载荷</w:t>
              </w:r>
            </w:ins>
            <w:r w:rsidRPr="0079483E">
              <w:rPr>
                <w:rFonts w:ascii="宋体" w:hAnsi="宋体" w:cs="Yuanti SC Regular"/>
                <w:bCs/>
                <w:sz w:val="18"/>
                <w:szCs w:val="18"/>
                <w:lang w:bidi="ar"/>
              </w:rPr>
              <w:t xml:space="preserve"> </w:t>
            </w:r>
          </w:p>
          <w:p w14:paraId="66B2B9CB" w14:textId="42DE0E78" w:rsidR="003F10B4" w:rsidRPr="00842B15" w:rsidRDefault="00312E7D" w:rsidP="0079483E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18E7E7B" w14:textId="3CDD0E28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压力传感器</w:t>
            </w:r>
          </w:p>
        </w:tc>
      </w:tr>
      <w:tr w:rsidR="003F10B4" w:rsidRPr="00842B15" w14:paraId="4E3E6169" w14:textId="77777777" w:rsidTr="00842B15">
        <w:trPr>
          <w:trHeight w:val="320"/>
        </w:trPr>
        <w:tc>
          <w:tcPr>
            <w:tcW w:w="0" w:type="auto"/>
            <w:vMerge w:val="restart"/>
            <w:vAlign w:val="center"/>
            <w:hideMark/>
          </w:tcPr>
          <w:p w14:paraId="7874FDFC" w14:textId="77777777" w:rsidR="003F10B4" w:rsidRPr="00842B15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rFonts w:ascii="宋体" w:hAnsi="宋体" w:cs="Yuanti SC Regular"/>
                <w:b/>
                <w:bCs/>
                <w:sz w:val="18"/>
                <w:szCs w:val="18"/>
                <w:lang w:bidi="ar"/>
              </w:rPr>
              <w:t>环境数据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bCs/>
                <w:sz w:val="18"/>
                <w:szCs w:val="18"/>
                <w:lang w:bidi="ar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78EB7C0" w14:textId="5072D83C" w:rsidR="003F10B4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UWB基站坐标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sz w:val="18"/>
                      <w:szCs w:val="18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x</m:t>
                      </m:r>
                      <m:ctrlPr>
                        <w:rPr>
                          <w:rFonts w:ascii="Cambria Math" w:hAnsi="Cambria Math" w:cs="Yuanti SC Regular"/>
                          <w:bCs/>
                          <w:sz w:val="18"/>
                          <w:szCs w:val="18"/>
                          <w:lang w:bidi="ar"/>
                        </w:rPr>
                      </m:ctrlPr>
                    </m:e>
                    <m:sub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Yuanti SC Regular"/>
                      <w:sz w:val="18"/>
                      <w:szCs w:val="18"/>
                      <w:lang w:bidi="a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y</m:t>
                      </m:r>
                      <m:ctrlPr>
                        <w:rPr>
                          <w:rFonts w:ascii="Cambria Math" w:hAnsi="Cambria Math" w:cs="Yuanti SC Regular"/>
                          <w:i/>
                          <w:sz w:val="18"/>
                          <w:szCs w:val="18"/>
                          <w:lang w:bidi="ar"/>
                        </w:rPr>
                      </m:ctrlPr>
                    </m:e>
                    <m:sub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 w:cs="Yuanti SC Regular"/>
                      <w:bCs/>
                      <w:i/>
                      <w:sz w:val="18"/>
                      <w:szCs w:val="18"/>
                      <w:lang w:bidi="ar"/>
                    </w:rPr>
                  </m:ctrlPr>
                </m:e>
              </m:d>
            </m:oMath>
          </w:p>
          <w:p w14:paraId="3B40A9FA" w14:textId="3C585AE6" w:rsidR="003F10B4" w:rsidRPr="00842B15" w:rsidRDefault="00312E7D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AC5B85B" w14:textId="77777777" w:rsidR="003F10B4" w:rsidRPr="00842B15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UWB定位系统（1个/50m²）</w:t>
            </w:r>
          </w:p>
        </w:tc>
      </w:tr>
      <w:tr w:rsidR="003F10B4" w:rsidRPr="00842B15" w14:paraId="080CA719" w14:textId="77777777" w:rsidTr="00842B15">
        <w:trPr>
          <w:trHeight w:val="190"/>
        </w:trPr>
        <w:tc>
          <w:tcPr>
            <w:tcW w:w="0" w:type="auto"/>
            <w:vMerge/>
            <w:hideMark/>
          </w:tcPr>
          <w:p w14:paraId="4A2BD7A1" w14:textId="77777777" w:rsidR="003F10B4" w:rsidRPr="00842B15" w:rsidRDefault="003F10B4" w:rsidP="00842B15">
            <w:pPr>
              <w:widowControl/>
              <w:spacing w:before="100" w:beforeAutospacing="1" w:after="100" w:afterAutospacing="1" w:line="32" w:lineRule="atLeast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</w:p>
        </w:tc>
        <w:tc>
          <w:tcPr>
            <w:tcW w:w="0" w:type="auto"/>
            <w:vAlign w:val="center"/>
            <w:hideMark/>
          </w:tcPr>
          <w:p w14:paraId="4B2F50FE" w14:textId="38C9081D" w:rsidR="003F10B4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动态障碍物边界坐标集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sz w:val="18"/>
                      <w:szCs w:val="18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x</m:t>
                      </m:r>
                      <m:ctrlPr>
                        <w:rPr>
                          <w:rFonts w:ascii="Cambria Math" w:hAnsi="Cambria Math" w:cs="Yuanti SC Regular"/>
                          <w:bCs/>
                          <w:sz w:val="18"/>
                          <w:szCs w:val="18"/>
                          <w:lang w:bidi="ar"/>
                        </w:rPr>
                      </m:ctrlPr>
                    </m:e>
                    <m:sub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Yuanti SC Regular"/>
                      <w:sz w:val="18"/>
                      <w:szCs w:val="18"/>
                      <w:lang w:bidi="a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y</m:t>
                      </m:r>
                      <m:ctrlPr>
                        <w:rPr>
                          <w:rFonts w:ascii="Cambria Math" w:hAnsi="Cambria Math" w:cs="Yuanti SC Regular"/>
                          <w:i/>
                          <w:sz w:val="18"/>
                          <w:szCs w:val="18"/>
                          <w:lang w:bidi="ar"/>
                        </w:rPr>
                      </m:ctrlPr>
                    </m:e>
                    <m:sub>
                      <m:r>
                        <w:rPr>
                          <w:rFonts w:ascii="Cambria Math" w:hAnsi="Cambria Math" w:cs="Yuanti SC Regular"/>
                          <w:sz w:val="18"/>
                          <w:szCs w:val="18"/>
                          <w:lang w:bidi="ar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Yuanti SC Regular"/>
                      <w:bCs/>
                      <w:i/>
                      <w:sz w:val="18"/>
                      <w:szCs w:val="18"/>
                      <w:lang w:bidi="ar"/>
                    </w:rPr>
                  </m:ctrlPr>
                </m:e>
              </m:d>
            </m:oMath>
          </w:p>
          <w:p w14:paraId="0EFC1734" w14:textId="07C74C58" w:rsidR="003F10B4" w:rsidRPr="00842B15" w:rsidRDefault="00312E7D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812E5F4" w14:textId="77777777" w:rsidR="003F10B4" w:rsidRPr="00842B15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视觉传感器（30Hz）</w:t>
            </w:r>
          </w:p>
        </w:tc>
      </w:tr>
      <w:tr w:rsidR="003F10B4" w:rsidRPr="00842B15" w14:paraId="523FE289" w14:textId="77777777" w:rsidTr="00842B15">
        <w:trPr>
          <w:trHeight w:val="190"/>
        </w:trPr>
        <w:tc>
          <w:tcPr>
            <w:tcW w:w="0" w:type="auto"/>
            <w:vMerge/>
          </w:tcPr>
          <w:p w14:paraId="13181EA5" w14:textId="77777777" w:rsidR="003F10B4" w:rsidRPr="00842B15" w:rsidRDefault="003F10B4" w:rsidP="00842B15">
            <w:pPr>
              <w:widowControl/>
              <w:spacing w:before="100" w:beforeAutospacing="1" w:after="100" w:afterAutospacing="1" w:line="32" w:lineRule="atLeast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</w:p>
        </w:tc>
        <w:tc>
          <w:tcPr>
            <w:tcW w:w="0" w:type="auto"/>
            <w:vAlign w:val="center"/>
          </w:tcPr>
          <w:p w14:paraId="1788715B" w14:textId="77777777" w:rsidR="003F10B4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车间温湿度</w:t>
            </w:r>
          </w:p>
          <w:p w14:paraId="1F5C670E" w14:textId="390D03CB" w:rsidR="003F10B4" w:rsidRPr="00842B15" w:rsidRDefault="00312E7D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</w:tcPr>
          <w:p w14:paraId="36EA36AA" w14:textId="66B49E9F" w:rsidR="003F10B4" w:rsidRPr="00842B15" w:rsidRDefault="003F10B4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环境监测终端</w:t>
            </w:r>
          </w:p>
        </w:tc>
      </w:tr>
      <w:tr w:rsidR="00842B15" w:rsidRPr="00842B15" w14:paraId="6A49D14A" w14:textId="77777777" w:rsidTr="00842B15">
        <w:trPr>
          <w:trHeight w:val="936"/>
        </w:trPr>
        <w:tc>
          <w:tcPr>
            <w:tcW w:w="0" w:type="auto"/>
            <w:vAlign w:val="center"/>
            <w:hideMark/>
          </w:tcPr>
          <w:p w14:paraId="5EFC6B1C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rFonts w:ascii="宋体" w:hAnsi="宋体" w:cs="Yuanti SC Regular"/>
                <w:b/>
                <w:bCs/>
                <w:sz w:val="18"/>
                <w:szCs w:val="18"/>
                <w:lang w:bidi="ar"/>
              </w:rPr>
              <w:t>任务数据</w:t>
            </w:r>
            <w:r w:rsidRPr="00842B15">
              <w:rPr>
                <w:b/>
                <w:bCs/>
                <w:sz w:val="18"/>
                <w:szCs w:val="18"/>
                <w:lang w:bidi="ar"/>
              </w:rPr>
              <w:t>​</w:t>
            </w:r>
            <w:r w:rsidRPr="00842B15">
              <w:rPr>
                <w:bCs/>
                <w:sz w:val="18"/>
                <w:szCs w:val="18"/>
                <w:lang w:bidi="ar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FF51DEC" w14:textId="3D390134" w:rsidR="000933A4" w:rsidRDefault="00842B15" w:rsidP="000933A4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当前工单ID</w:t>
            </w: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br/>
              <w:t>目标货架坐标</w:t>
            </w: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br/>
              <w:t>任务优先级参数</w:t>
            </w:r>
          </w:p>
          <w:p w14:paraId="14A60504" w14:textId="66FE2C44" w:rsidR="000933A4" w:rsidRPr="00842B15" w:rsidRDefault="000933A4" w:rsidP="000933A4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01B16E3" w14:textId="77777777" w:rsidR="00842B15" w:rsidRPr="00842B15" w:rsidRDefault="00842B15" w:rsidP="00842B15">
            <w:pPr>
              <w:widowControl/>
              <w:spacing w:before="100" w:beforeAutospacing="1" w:after="100" w:afterAutospacing="1" w:line="32" w:lineRule="atLeast"/>
              <w:jc w:val="center"/>
              <w:textAlignment w:val="baseline"/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</w:pPr>
            <w:r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MES/WMS系统接口</w:t>
            </w:r>
          </w:p>
        </w:tc>
      </w:tr>
    </w:tbl>
    <w:p w14:paraId="5FBF2309" w14:textId="269F71D7" w:rsidR="00D13894" w:rsidRPr="00D13894" w:rsidRDefault="00D13894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sz w:val="18"/>
          <w:szCs w:val="18"/>
          <w:lang w:bidi="ar"/>
        </w:rPr>
      </w:pPr>
      <w:r w:rsidRPr="0030566D">
        <w:rPr>
          <w:rFonts w:ascii="宋体" w:hAnsi="宋体" w:cs="Yuanti SC Regular"/>
          <w:bCs/>
          <w:sz w:val="18"/>
          <w:szCs w:val="18"/>
          <w:lang w:bidi="ar"/>
        </w:rPr>
        <w:t>位姿数据</w:t>
      </w:r>
      <m:oMath>
        <m:d>
          <m:dPr>
            <m:begChr m:val="（"/>
            <m:endChr m:val="）"/>
            <m:ctrlPr>
              <w:rPr>
                <w:rFonts w:ascii="Cambria Math" w:hAnsi="Cambria Math" w:cs="Yuanti SC Regular"/>
                <w:bCs/>
                <w:i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sz w:val="18"/>
                <w:szCs w:val="18"/>
                <w:lang w:bidi="ar"/>
              </w:rPr>
              <m:t>x,y,θ</m:t>
            </m:r>
          </m:e>
        </m:d>
      </m:oMath>
      <w:r w:rsidRPr="0030566D">
        <w:rPr>
          <w:rFonts w:ascii="宋体" w:hAnsi="宋体" w:cs="Yuanti SC Regular"/>
          <w:bCs/>
          <w:sz w:val="18"/>
          <w:szCs w:val="18"/>
          <w:lang w:bidi="ar"/>
        </w:rPr>
        <w:t>通过激光雷达与IMU融合实现</w:t>
      </w:r>
      <w:r w:rsidR="000A0215">
        <w:rPr>
          <w:rFonts w:ascii="宋体" w:hAnsi="宋体" w:cs="Yuanti SC Regular" w:hint="eastAsia"/>
          <w:bCs/>
          <w:sz w:val="18"/>
          <w:szCs w:val="18"/>
          <w:lang w:bidi="ar"/>
        </w:rPr>
        <w:t>。</w:t>
      </w:r>
      <w:r w:rsidRPr="0030566D">
        <w:rPr>
          <w:rFonts w:ascii="宋体" w:hAnsi="宋体" w:cs="Yuanti SC Regular"/>
          <w:bCs/>
          <w:sz w:val="18"/>
          <w:szCs w:val="18"/>
          <w:lang w:bidi="ar"/>
        </w:rPr>
        <w:t>电池SOC（State of Charge）</w:t>
      </w:r>
      <w:r w:rsidR="008461AD" w:rsidRPr="008461AD">
        <w:rPr>
          <w:rFonts w:ascii="宋体" w:hAnsi="宋体" w:cs="Yuanti SC Regular"/>
          <w:bCs/>
          <w:sz w:val="18"/>
          <w:szCs w:val="18"/>
          <w:lang w:bidi="ar"/>
        </w:rPr>
        <w:t>反映电池剩余电量百分比</w:t>
      </w:r>
      <w:r w:rsidR="008461AD">
        <w:rPr>
          <w:rFonts w:ascii="宋体" w:hAnsi="宋体" w:cs="Yuanti SC Regular" w:hint="eastAsia"/>
          <w:bCs/>
          <w:sz w:val="18"/>
          <w:szCs w:val="18"/>
          <w:lang w:bidi="ar"/>
        </w:rPr>
        <w:t>,</w:t>
      </w:r>
      <w:r w:rsidRPr="0030566D">
        <w:rPr>
          <w:rFonts w:ascii="宋体" w:hAnsi="宋体" w:cs="Yuanti SC Regular"/>
          <w:bCs/>
          <w:sz w:val="18"/>
          <w:szCs w:val="18"/>
          <w:lang w:bidi="ar"/>
        </w:rPr>
        <w:t>采用库仑计数法与端电压法联合估计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，计算方式为</w:t>
      </w:r>
      <m:oMath>
        <m:r>
          <m:rPr>
            <m:sty m:val="p"/>
          </m:rPr>
          <w:rPr>
            <w:rFonts w:ascii="Cambria Math" w:hAnsi="Cambria Math" w:cs="Yuanti SC Regular"/>
            <w:sz w:val="18"/>
            <w:szCs w:val="18"/>
            <w:lang w:bidi="ar"/>
          </w:rPr>
          <m:t>SO</m:t>
        </m:r>
        <m:sSub>
          <m:sSubPr>
            <m:ctrlPr>
              <w:rPr>
                <w:rFonts w:ascii="Cambria Math" w:hAnsi="Cambria Math" w:cs="Yuanti SC Regular"/>
                <w:bCs/>
                <w:i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sz w:val="18"/>
                <w:szCs w:val="18"/>
                <w:lang w:bidi="ar"/>
              </w:rPr>
              <m:t>C</m:t>
            </m:r>
            <m:ctrlPr>
              <w:rPr>
                <w:rFonts w:ascii="Cambria Math" w:hAnsi="Cambria Math" w:cs="Yuanti SC Regular"/>
                <w:i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sz w:val="18"/>
                <w:szCs w:val="18"/>
                <w:lang w:bidi="ar"/>
              </w:rPr>
              <m:t>final</m:t>
            </m:r>
          </m:sub>
        </m:sSub>
        <m:r>
          <w:rPr>
            <w:rFonts w:ascii="Cambria Math" w:hAnsi="Cambria Math" w:cs="Yuanti SC Regular"/>
            <w:sz w:val="18"/>
            <w:szCs w:val="18"/>
            <w:lang w:bidi="ar"/>
          </w:rPr>
          <m:t>=0.7</m:t>
        </m:r>
        <m:r>
          <m:rPr>
            <m:sty m:val="p"/>
          </m:rPr>
          <w:rPr>
            <w:rFonts w:ascii="Cambria Math" w:hAnsi="Cambria Math" w:cs="Yuanti SC Regular" w:hint="eastAsia"/>
            <w:sz w:val="18"/>
            <w:szCs w:val="18"/>
            <w:lang w:bidi="ar"/>
          </w:rPr>
          <m:t>×</m:t>
        </m:r>
        <m:r>
          <w:rPr>
            <w:rFonts w:ascii="Cambria Math" w:hAnsi="Cambria Math" w:cs="Yuanti SC Regular"/>
            <w:sz w:val="18"/>
            <w:szCs w:val="18"/>
            <w:lang w:bidi="ar"/>
          </w:rPr>
          <m:t>S</m:t>
        </m:r>
        <m:sSub>
          <m:sSubPr>
            <m:ctrlPr>
              <w:rPr>
                <w:rFonts w:ascii="Cambria Math" w:hAnsi="Cambria Math" w:cs="Yuanti SC Regular"/>
                <w:bCs/>
                <w:i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sz w:val="18"/>
                <w:szCs w:val="18"/>
                <w:lang w:bidi="ar"/>
              </w:rPr>
              <m:t>O</m:t>
            </m:r>
            <m:r>
              <w:rPr>
                <w:rFonts w:ascii="Cambria Math" w:hAnsi="Cambria Math" w:cs="Yuanti SC Regular"/>
                <w:sz w:val="18"/>
                <w:szCs w:val="18"/>
                <w:lang w:bidi="ar"/>
              </w:rPr>
              <m:t>C</m:t>
            </m:r>
            <m:ctrlPr>
              <w:rPr>
                <w:rFonts w:ascii="Cambria Math" w:hAnsi="Cambria Math" w:cs="Yuanti SC Regular"/>
                <w:i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sz w:val="18"/>
                <w:szCs w:val="18"/>
                <w:lang w:bidi="ar"/>
              </w:rPr>
              <m:t>coulomb</m:t>
            </m:r>
          </m:sub>
        </m:sSub>
        <m:r>
          <w:rPr>
            <w:rFonts w:ascii="Cambria Math" w:hAnsi="Cambria Math" w:cs="Yuanti SC Regular"/>
            <w:sz w:val="18"/>
            <w:szCs w:val="18"/>
            <w:lang w:bidi="ar"/>
          </w:rPr>
          <m:t>+0.3</m:t>
        </m:r>
        <m:r>
          <m:rPr>
            <m:sty m:val="p"/>
          </m:rPr>
          <w:rPr>
            <w:rFonts w:ascii="Cambria Math" w:hAnsi="Cambria Math" w:cs="Yuanti SC Regular" w:hint="eastAsia"/>
            <w:sz w:val="18"/>
            <w:szCs w:val="18"/>
            <w:lang w:bidi="ar"/>
          </w:rPr>
          <m:t>×</m:t>
        </m:r>
        <m:r>
          <w:rPr>
            <w:rFonts w:ascii="Cambria Math" w:hAnsi="Cambria Math" w:cs="Yuanti SC Regular"/>
            <w:sz w:val="18"/>
            <w:szCs w:val="18"/>
            <w:lang w:bidi="ar"/>
          </w:rPr>
          <m:t>f</m:t>
        </m:r>
        <m:d>
          <m:dPr>
            <m:ctrlPr>
              <w:rPr>
                <w:rFonts w:ascii="Cambria Math" w:hAnsi="Cambria Math" w:cs="Yuanti SC Regular"/>
                <w:bCs/>
                <w:sz w:val="18"/>
                <w:szCs w:val="18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sz w:val="18"/>
                    <w:szCs w:val="18"/>
                    <w:lang w:bidi="ar"/>
                  </w:rPr>
                  <m:t>V</m:t>
                </m:r>
                <m:ctrlPr>
                  <w:rPr>
                    <w:rFonts w:ascii="Cambria Math" w:hAnsi="Cambria Math" w:cs="Yuanti SC Regular"/>
                    <w:bCs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sz w:val="18"/>
                    <w:szCs w:val="18"/>
                    <w:lang w:bidi="ar"/>
                  </w:rPr>
                  <m:t>terminal</m:t>
                </m:r>
              </m:sub>
            </m:sSub>
            <m:ctrlPr>
              <w:rPr>
                <w:rFonts w:ascii="Cambria Math" w:hAnsi="Cambria Math" w:cs="Yuanti SC Regular"/>
                <w:bCs/>
                <w:i/>
                <w:sz w:val="18"/>
                <w:szCs w:val="18"/>
                <w:lang w:bidi="ar"/>
              </w:rPr>
            </m:ctrlPr>
          </m:e>
        </m:d>
      </m:oMath>
      <w:r w:rsidR="008461AD">
        <w:rPr>
          <w:rFonts w:ascii="宋体" w:hAnsi="宋体" w:cs="Yuanti SC Regular" w:hint="eastAsia"/>
          <w:bCs/>
          <w:sz w:val="18"/>
          <w:szCs w:val="18"/>
          <w:lang w:bidi="ar"/>
        </w:rPr>
        <w:t>。</w:t>
      </w:r>
      <w:r w:rsidRPr="0030566D">
        <w:rPr>
          <w:rFonts w:ascii="宋体" w:hAnsi="宋体" w:cs="Yuanti SC Regular"/>
          <w:bCs/>
          <w:sz w:val="18"/>
          <w:szCs w:val="18"/>
          <w:lang w:bidi="ar"/>
        </w:rPr>
        <w:t>载重状态通过压力传感器阵列检测，计算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等效荷载公式为</w:t>
      </w:r>
      <w:r w:rsidRPr="0030566D">
        <w:rPr>
          <w:rFonts w:ascii="宋体" w:hAnsi="宋体" w:cs="Yuanti SC Regular"/>
          <w:bCs/>
          <w:sz w:val="18"/>
          <w:szCs w:val="18"/>
          <w:lang w:bidi="ar"/>
        </w:rPr>
        <w:t> 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iCs/>
                <w:sz w:val="18"/>
                <w:szCs w:val="18"/>
                <w:lang w:bidi="ar"/>
              </w:rPr>
            </m:ctrlPr>
          </m:sSubPr>
          <m:e>
            <m:r>
              <m:rPr>
                <m:nor/>
              </m:rPr>
              <w:rPr>
                <w:rFonts w:ascii="Cambria Math" w:hAnsi="Cambria Math" w:cs="Yuanti SC Regular"/>
                <w:bCs/>
                <w:sz w:val="18"/>
                <w:szCs w:val="18"/>
                <w:lang w:bidi="ar"/>
              </w:rPr>
              <m:t>Load</m:t>
            </m:r>
            <m:ctrlPr>
              <w:rPr>
                <w:rFonts w:ascii="Cambria Math" w:hAnsi="Cambria Math" w:cs="Yuanti SC Regular"/>
                <w:bCs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iCs/>
                <w:sz w:val="18"/>
                <w:szCs w:val="18"/>
                <w:lang w:bidi="ar"/>
              </w:rPr>
              <m:t>valid</m:t>
            </m:r>
          </m:sub>
        </m:sSub>
        <m:r>
          <w:rPr>
            <w:rFonts w:ascii="Cambria Math" w:hAnsi="Cambria Math" w:cs="Yuanti SC Regular"/>
            <w:sz w:val="18"/>
            <w:szCs w:val="18"/>
            <w:lang w:bidi="ar"/>
          </w:rPr>
          <m:t>=</m:t>
        </m:r>
        <m:nary>
          <m:naryPr>
            <m:chr m:val="∑"/>
            <m:ctrlPr>
              <w:rPr>
                <w:rFonts w:ascii="Cambria Math" w:hAnsi="Cambria Math" w:cs="Yuanti SC Regular"/>
                <w:sz w:val="18"/>
                <w:szCs w:val="18"/>
                <w:lang w:bidi="ar"/>
              </w:rPr>
            </m:ctrlPr>
          </m:naryPr>
          <m:sub>
            <m:r>
              <w:rPr>
                <w:rFonts w:ascii="Cambria Math" w:hAnsi="Cambria Math" w:cs="Yuanti SC Regular"/>
                <w:sz w:val="18"/>
                <w:szCs w:val="18"/>
                <w:lang w:bidi="ar"/>
              </w:rPr>
              <m:t>i=1</m:t>
            </m:r>
            <m:ctrlPr>
              <w:rPr>
                <w:rFonts w:ascii="Cambria Math" w:hAnsi="Cambria Math" w:cs="Yuanti SC Regular"/>
                <w:bCs/>
                <w:i/>
                <w:iCs/>
                <w:sz w:val="18"/>
                <w:szCs w:val="18"/>
                <w:lang w:bidi="ar"/>
              </w:rPr>
            </m:ctrlPr>
          </m:sub>
          <m:sup>
            <m:r>
              <w:rPr>
                <w:rFonts w:ascii="Cambria Math" w:hAnsi="Cambria Math" w:cs="Yuanti SC Regular"/>
                <w:sz w:val="18"/>
                <w:szCs w:val="18"/>
                <w:lang w:bidi="ar"/>
              </w:rPr>
              <m:t>8</m:t>
            </m:r>
            <m:ctrlPr>
              <w:rPr>
                <w:rFonts w:ascii="Cambria Math" w:hAnsi="Cambria Math" w:cs="Yuanti SC Regular"/>
                <w:bCs/>
                <w:i/>
                <w:sz w:val="18"/>
                <w:szCs w:val="18"/>
                <w:lang w:bidi="ar"/>
              </w:rPr>
            </m:ctrlPr>
          </m:sup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sz w:val="18"/>
                    <w:szCs w:val="18"/>
                    <w:lang w:bidi="ar"/>
                  </w:rPr>
                  <m:t>F</m:t>
                </m:r>
                <m:ctrlPr>
                  <w:rPr>
                    <w:rFonts w:ascii="Cambria Math" w:hAnsi="Cambria Math" w:cs="Yuanti SC Regular"/>
                    <w:i/>
                    <w:sz w:val="18"/>
                    <w:szCs w:val="18"/>
                    <w:lang w:bidi="ar"/>
                  </w:rPr>
                </m:ctrlPr>
              </m:e>
              <m:sub>
                <m:r>
                  <w:rPr>
                    <w:rFonts w:ascii="Cambria Math" w:hAnsi="Cambria Math" w:cs="Yuanti SC Regular"/>
                    <w:sz w:val="18"/>
                    <w:szCs w:val="18"/>
                    <w:lang w:bidi="ar"/>
                  </w:rPr>
                  <m:t>i</m:t>
                </m:r>
              </m:sub>
            </m:sSub>
            <m:ctrlPr>
              <w:rPr>
                <w:rFonts w:ascii="Cambria Math" w:hAnsi="Cambria Math" w:cs="Yuanti SC Regular"/>
                <w:i/>
                <w:sz w:val="18"/>
                <w:szCs w:val="18"/>
                <w:lang w:bidi="ar"/>
              </w:rPr>
            </m:ctrlPr>
          </m:e>
        </m:nary>
        <m:r>
          <m:rPr>
            <m:sty m:val="p"/>
          </m:rPr>
          <w:rPr>
            <w:rFonts w:ascii="Cambria Math" w:hAnsi="Cambria Math" w:cs="Yuanti SC Regular"/>
            <w:sz w:val="18"/>
            <w:szCs w:val="18"/>
            <w:lang w:bidi="ar"/>
          </w:rPr>
          <m:t>⋅</m:t>
        </m:r>
        <m:func>
          <m:funcPr>
            <m:ctrlPr>
              <w:rPr>
                <w:rFonts w:ascii="Cambria Math" w:hAnsi="Cambria Math" w:cs="Yuanti SC Regular"/>
                <w:sz w:val="18"/>
                <w:szCs w:val="18"/>
                <w:lang w:bidi="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Yuanti SC Regular"/>
                <w:sz w:val="18"/>
                <w:szCs w:val="18"/>
                <w:lang w:bidi="a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Yuanti SC Regular"/>
                    <w:bCs/>
                    <w:sz w:val="18"/>
                    <w:szCs w:val="18"/>
                    <w:lang w:bidi="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sz w:val="18"/>
                        <w:szCs w:val="18"/>
                        <w:lang w:bidi="ar"/>
                      </w:rPr>
                      <m:t>θ</m:t>
                    </m:r>
                    <m:ctrlPr>
                      <w:rPr>
                        <w:rFonts w:ascii="Cambria Math" w:hAnsi="Cambria Math" w:cs="Yuanti SC Regular"/>
                        <w:bCs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sz w:val="18"/>
                        <w:szCs w:val="18"/>
                        <w:lang w:bidi="ar"/>
                      </w:rPr>
                      <m:t>tilt</m:t>
                    </m:r>
                  </m:sub>
                </m:sSub>
                <m:ctrlPr>
                  <w:rPr>
                    <w:rFonts w:ascii="Cambria Math" w:hAnsi="Cambria Math" w:cs="Yuanti SC Regular"/>
                    <w:bCs/>
                    <w:i/>
                    <w:sz w:val="18"/>
                    <w:szCs w:val="18"/>
                    <w:lang w:bidi="ar"/>
                  </w:rPr>
                </m:ctrlPr>
              </m:e>
            </m:d>
          </m:e>
        </m:func>
      </m:oMath>
      <w:r>
        <w:rPr>
          <w:rFonts w:ascii="宋体" w:hAnsi="宋体" w:cs="Yuanti SC Regular" w:hint="eastAsia"/>
          <w:bCs/>
          <w:sz w:val="18"/>
          <w:szCs w:val="18"/>
          <w:lang w:bidi="ar"/>
        </w:rPr>
        <w:t>。</w:t>
      </w:r>
    </w:p>
    <w:p w14:paraId="372F8C65" w14:textId="159E85FA" w:rsidR="00CB6E2A" w:rsidRPr="00CB6E2A" w:rsidRDefault="00224888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sz w:val="18"/>
          <w:szCs w:val="18"/>
          <w:lang w:bidi="ar"/>
        </w:rPr>
      </w:pPr>
      <w:r w:rsidRPr="00224888">
        <w:rPr>
          <w:rFonts w:ascii="宋体" w:hAnsi="宋体" w:cs="Yuanti SC Regular" w:hint="eastAsia"/>
          <w:bCs/>
          <w:sz w:val="18"/>
          <w:szCs w:val="18"/>
          <w:lang w:bidi="ar"/>
        </w:rPr>
        <w:t>为消除多传感器数据的时间偏差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,</w:t>
      </w:r>
      <w:r w:rsidR="000A0215" w:rsidRPr="000A0215">
        <w:rPr>
          <w:rFonts w:ascii="宋体" w:hAnsi="宋体" w:cs="Yuanti SC Regular"/>
          <w:bCs/>
          <w:sz w:val="18"/>
          <w:szCs w:val="18"/>
          <w:lang w:bidi="ar"/>
        </w:rPr>
        <w:t>数据同步引擎采用IEEE 1588 PTP协议，确保传感器时间同步，最大时钟偏差≤1.5ms</w:t>
      </w:r>
      <w:r w:rsidR="00CB6E2A" w:rsidRPr="00CB6E2A">
        <w:rPr>
          <w:rFonts w:ascii="宋体" w:hAnsi="宋体" w:cs="Yuanti SC Regular"/>
          <w:bCs/>
          <w:sz w:val="18"/>
          <w:szCs w:val="18"/>
          <w:lang w:bidi="ar"/>
        </w:rPr>
        <w:t>。所有数据每30秒打包压缩后上传至边缘网关</w:t>
      </w:r>
      <w:r w:rsidR="00D13894">
        <w:rPr>
          <w:rFonts w:ascii="宋体" w:hAnsi="宋体" w:cs="Yuanti SC Regular" w:hint="eastAsia"/>
          <w:bCs/>
          <w:sz w:val="18"/>
          <w:szCs w:val="18"/>
          <w:lang w:bidi="ar"/>
        </w:rPr>
        <w:t>数据池</w:t>
      </w:r>
      <w:r w:rsidR="00C87A34" w:rsidRPr="00C87A34">
        <w:rPr>
          <w:rFonts w:ascii="宋体" w:hAnsi="宋体" w:cs="Yuanti SC Regular"/>
          <w:bCs/>
          <w:sz w:val="18"/>
          <w:szCs w:val="18"/>
          <w:lang w:bidi="ar"/>
        </w:rPr>
        <w:t>，将被进一步处理与特征化</w:t>
      </w:r>
      <w:r w:rsidR="00CB6E2A" w:rsidRPr="00CB6E2A">
        <w:rPr>
          <w:rFonts w:ascii="宋体" w:hAnsi="宋体" w:cs="Yuanti SC Regular"/>
          <w:bCs/>
          <w:sz w:val="18"/>
          <w:szCs w:val="18"/>
          <w:lang w:bidi="ar"/>
        </w:rPr>
        <w:t>。</w:t>
      </w:r>
    </w:p>
    <w:p w14:paraId="461E36B3" w14:textId="7DA4D05C" w:rsidR="0049142F" w:rsidRPr="0049142F" w:rsidRDefault="0049142F" w:rsidP="0049142F">
      <w:pPr>
        <w:widowControl/>
        <w:spacing w:before="100" w:beforeAutospacing="1" w:after="100" w:afterAutospacing="1" w:line="32" w:lineRule="atLeast"/>
        <w:textAlignment w:val="baseline"/>
        <w:rPr>
          <w:rStyle w:val="af0"/>
          <w:rFonts w:ascii="宋体" w:hAnsi="宋体" w:cs="Yuanti SC Regular" w:hint="eastAsia"/>
          <w:kern w:val="0"/>
          <w:sz w:val="18"/>
          <w:szCs w:val="18"/>
          <w:lang w:bidi="ar"/>
        </w:rPr>
      </w:pPr>
      <w:r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 xml:space="preserve">4.2.2 </w:t>
      </w:r>
      <w:r w:rsidRPr="0049142F">
        <w:rPr>
          <w:rFonts w:ascii="宋体" w:hAnsi="宋体" w:cs="Yuanti SC Regular"/>
          <w:b/>
          <w:bCs/>
          <w:kern w:val="0"/>
          <w:sz w:val="18"/>
          <w:szCs w:val="18"/>
          <w:lang w:bidi="ar"/>
        </w:rPr>
        <w:t>数据</w:t>
      </w:r>
      <w:r w:rsidR="00D13894">
        <w:rPr>
          <w:rFonts w:ascii="宋体" w:hAnsi="宋体" w:cs="Yuanti SC Regular" w:hint="eastAsia"/>
          <w:b/>
          <w:bCs/>
          <w:kern w:val="0"/>
          <w:sz w:val="18"/>
          <w:szCs w:val="18"/>
          <w:lang w:bidi="ar"/>
        </w:rPr>
        <w:t>特征提取</w:t>
      </w:r>
      <w:r w:rsidRPr="0049142F">
        <w:rPr>
          <w:rFonts w:ascii="宋体" w:hAnsi="宋体" w:cs="Yuanti SC Regular"/>
          <w:b/>
          <w:bCs/>
          <w:kern w:val="0"/>
          <w:sz w:val="18"/>
          <w:szCs w:val="18"/>
          <w:lang w:bidi="ar"/>
        </w:rPr>
        <w:t>（边缘网关）</w:t>
      </w:r>
    </w:p>
    <w:p w14:paraId="0DEB3B10" w14:textId="57FD0451" w:rsidR="00CB6E2A" w:rsidRPr="00CB6E2A" w:rsidRDefault="00915A12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</w:pPr>
      <w:bookmarkStart w:id="62" w:name="_Hlk196919803"/>
      <w:bookmarkEnd w:id="58"/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lastRenderedPageBreak/>
        <w:t>边缘网关</w:t>
      </w:r>
      <w:r w:rsidR="00CB6E2A" w:rsidRPr="00CB6E2A">
        <w:rPr>
          <w:rFonts w:ascii="宋体" w:hAnsi="宋体" w:cs="Yuanti SC Regular"/>
          <w:bCs/>
          <w:kern w:val="0"/>
          <w:sz w:val="18"/>
          <w:szCs w:val="18"/>
          <w:lang w:bidi="ar"/>
        </w:rPr>
        <w:t>对接收到的</w:t>
      </w:r>
      <w:r w:rsidR="00D13894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传感器</w:t>
      </w:r>
      <w:r w:rsidR="00CB6E2A" w:rsidRPr="00CB6E2A">
        <w:rPr>
          <w:rFonts w:ascii="宋体" w:hAnsi="宋体" w:cs="Yuanti SC Regular"/>
          <w:bCs/>
          <w:kern w:val="0"/>
          <w:sz w:val="18"/>
          <w:szCs w:val="18"/>
          <w:lang w:bidi="ar"/>
        </w:rPr>
        <w:t>数据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进行</w:t>
      </w:r>
      <w:r w:rsidR="00D13894" w:rsidRPr="00D13894">
        <w:rPr>
          <w:rFonts w:ascii="宋体" w:hAnsi="宋体" w:cs="Yuanti SC Regular"/>
          <w:bCs/>
          <w:kern w:val="0"/>
          <w:sz w:val="18"/>
          <w:szCs w:val="18"/>
          <w:lang w:bidi="ar"/>
        </w:rPr>
        <w:t>数据清洗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和</w:t>
      </w:r>
      <w:r w:rsidR="00D13894" w:rsidRPr="00D13894">
        <w:rPr>
          <w:rFonts w:ascii="宋体" w:hAnsi="宋体" w:cs="Yuanti SC Regular"/>
          <w:bCs/>
          <w:kern w:val="0"/>
          <w:sz w:val="18"/>
          <w:szCs w:val="18"/>
          <w:lang w:bidi="ar"/>
        </w:rPr>
        <w:t>特征提取，生成六维特征向量</w:t>
      </w:r>
      <w:r w:rsidR="00561186" w:rsidRPr="00561186">
        <w:rPr>
          <w:rFonts w:ascii="宋体" w:hAnsi="宋体" w:cs="Yuanti SC Regular"/>
          <w:bCs/>
          <w:kern w:val="0"/>
          <w:sz w:val="18"/>
          <w:szCs w:val="18"/>
          <w:lang w:bidi="ar"/>
        </w:rPr>
        <w:t> </w:t>
      </w:r>
      <m:oMath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V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η</m:t>
                </m: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trans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ϵ</m:t>
                </m: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energy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ρ</m:t>
                </m: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collision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τ</m:t>
                </m: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delay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ω</m:t>
                </m: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load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h</m:t>
                </m: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health</m:t>
                </m:r>
              </m:sub>
            </m:sSub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d>
      </m:oMath>
      <w:r w:rsidR="0056118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,包含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运输效能</w:t>
      </w:r>
      <w:r w:rsidR="005B55FA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因子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、能耗偏离</w:t>
      </w:r>
      <w:r w:rsidR="005B55FA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度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、冲突风险</w:t>
      </w:r>
      <w:r w:rsidR="005B55FA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系数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、时效衰减</w:t>
      </w:r>
      <w:r w:rsidR="005B55FA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因子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、负载动态</w:t>
      </w:r>
      <w:r w:rsidR="005B55FA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因子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、</w:t>
      </w:r>
      <w:r w:rsidR="005B55FA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设备</w:t>
      </w:r>
      <w:r w:rsidRPr="00915A12">
        <w:rPr>
          <w:rFonts w:ascii="宋体" w:hAnsi="宋体" w:cs="Yuanti SC Regular"/>
          <w:bCs/>
          <w:kern w:val="0"/>
          <w:sz w:val="18"/>
          <w:szCs w:val="18"/>
          <w:lang w:bidi="ar"/>
        </w:rPr>
        <w:t>健康度。</w:t>
      </w:r>
      <w:r w:rsidR="00CB6E2A" w:rsidRPr="00915A12"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处理逻辑</w:t>
      </w:r>
      <w:r w:rsidR="00CB6E2A"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分为以下子步骤：</w:t>
      </w:r>
    </w:p>
    <w:p w14:paraId="14459CE6" w14:textId="3F556570" w:rsidR="00CB6E2A" w:rsidRPr="00AD3166" w:rsidRDefault="00CB6E2A" w:rsidP="00BB39C9">
      <w:pPr>
        <w:spacing w:line="276" w:lineRule="auto"/>
        <w:rPr>
          <w:rFonts w:hint="eastAsia"/>
          <w:sz w:val="18"/>
          <w:szCs w:val="18"/>
        </w:rPr>
      </w:pPr>
      <w:r w:rsidRPr="00AD3166">
        <w:rPr>
          <w:rFonts w:hint="eastAsia"/>
          <w:sz w:val="18"/>
          <w:szCs w:val="18"/>
        </w:rPr>
        <w:t xml:space="preserve">1. </w:t>
      </w:r>
      <w:r w:rsidRPr="00AD3166">
        <w:rPr>
          <w:sz w:val="18"/>
          <w:szCs w:val="18"/>
          <w:lang w:bidi="ar"/>
        </w:rPr>
        <w:t>数据清洗</w:t>
      </w:r>
      <w:r w:rsidR="00373B4A" w:rsidRPr="00AD3166">
        <w:rPr>
          <w:rFonts w:hint="eastAsia"/>
          <w:sz w:val="18"/>
          <w:szCs w:val="18"/>
          <w:lang w:bidi="ar"/>
        </w:rPr>
        <w:t xml:space="preserve"> </w:t>
      </w:r>
    </w:p>
    <w:p w14:paraId="4DA0CCFD" w14:textId="155152B6" w:rsidR="00CB6E2A" w:rsidRPr="00CB6E2A" w:rsidRDefault="00CB6E2A" w:rsidP="00BB39C9">
      <w:pPr>
        <w:spacing w:line="276" w:lineRule="auto"/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</w:pPr>
      <w:r w:rsidRPr="00CB6E2A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对IMU原始数据采用长度为</w:t>
      </w:r>
      <m:oMath>
        <m: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N</m:t>
        </m:r>
        <m: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=10</m:t>
        </m:r>
      </m:oMath>
      <w:r w:rsidRPr="00CB6E2A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的移动平均滤波</w:t>
      </w:r>
      <w:r w:rsidR="00114C7C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进行数据平滑，</w:t>
      </w:r>
      <w:ins w:id="63" w:author="xiaoqi Tian" w:date="2025-04-30T15:40:00Z">
        <w:r w:rsidR="009960A6">
          <w:rPr>
            <w:rStyle w:val="af0"/>
            <w:rFonts w:ascii="宋体" w:hAnsi="宋体" w:cs="Yuanti SC Regular" w:hint="eastAsia"/>
            <w:b w:val="0"/>
            <w:kern w:val="0"/>
            <w:sz w:val="18"/>
            <w:szCs w:val="18"/>
            <w:lang w:bidi="ar"/>
          </w:rPr>
          <w:t>滤波</w:t>
        </w:r>
      </w:ins>
      <w:r w:rsidR="00114C7C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公式为</w:t>
      </w:r>
    </w:p>
    <w:p w14:paraId="6C2E69F1" w14:textId="77777777" w:rsidR="00AD3166" w:rsidRDefault="00372744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宋体" w:hAnsi="宋体" w:cs="Yuanti SC Regular"/>
          <w:b w:val="0"/>
          <w:kern w:val="0"/>
          <w:sz w:val="18"/>
          <w:szCs w:val="18"/>
          <w:lang w:bidi="ar"/>
        </w:rPr>
      </w:pPr>
      <m:oMathPara>
        <m:oMath>
          <m:sSub>
            <m:sSubPr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i/>
                  <w:kern w:val="0"/>
                  <w:sz w:val="18"/>
                  <w:szCs w:val="18"/>
                  <w:lang w:bidi="ar"/>
                </w:rPr>
              </m:ctrlPr>
            </m:sSubPr>
            <m:e>
              <m:r>
                <w:rPr>
                  <w:rStyle w:val="af0"/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x</m:t>
              </m:r>
            </m:e>
            <m:sub>
              <m:r>
                <m:rPr>
                  <m:nor/>
                </m:rPr>
                <w:rPr>
                  <w:rStyle w:val="af0"/>
                  <w:rFonts w:ascii="Cambria Math" w:hAnsi="Cambria Math" w:cs="Yuanti SC Regular"/>
                  <w:b w:val="0"/>
                  <w:bCs w:val="0"/>
                  <w:kern w:val="0"/>
                  <w:sz w:val="18"/>
                  <w:szCs w:val="18"/>
                  <w:lang w:bidi="ar"/>
                </w:rPr>
                <m:t>filtered</m:t>
              </m:r>
            </m:sub>
          </m:sSub>
          <m:d>
            <m:dPr>
              <m:begChr m:val="["/>
              <m:endChr m:val="]"/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kern w:val="0"/>
                  <w:sz w:val="18"/>
                  <w:szCs w:val="18"/>
                  <w:lang w:bidi="ar"/>
                </w:rPr>
              </m:ctrlPr>
            </m:dPr>
            <m:e>
              <m:r>
                <w:rPr>
                  <w:rStyle w:val="af0"/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k</m:t>
              </m:r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i/>
                  <w:kern w:val="0"/>
                  <w:sz w:val="18"/>
                  <w:szCs w:val="18"/>
                  <w:lang w:bidi="ar"/>
                </w:rPr>
              </m:ctrlPr>
            </m:e>
          </m:d>
          <m:r>
            <w:rPr>
              <w:rStyle w:val="af0"/>
              <w:rFonts w:ascii="Cambria Math" w:hAnsi="Cambria Math" w:cs="Yuanti SC Regular"/>
              <w:kern w:val="0"/>
              <w:sz w:val="18"/>
              <w:szCs w:val="18"/>
              <w:lang w:bidi="ar"/>
            </w:rPr>
            <m:t>=</m:t>
          </m:r>
          <m:f>
            <m:fPr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kern w:val="0"/>
                  <w:sz w:val="18"/>
                  <w:szCs w:val="18"/>
                  <w:lang w:bidi="ar"/>
                </w:rPr>
              </m:ctrlPr>
            </m:fPr>
            <m:num>
              <m:r>
                <w:rPr>
                  <w:rStyle w:val="af0"/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1</m:t>
              </m:r>
            </m:num>
            <m:den>
              <m:r>
                <w:rPr>
                  <w:rStyle w:val="af0"/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N</m:t>
              </m:r>
            </m:den>
          </m:f>
          <m:nary>
            <m:naryPr>
              <m:chr m:val="∑"/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kern w:val="0"/>
                  <w:sz w:val="18"/>
                  <w:szCs w:val="18"/>
                  <w:lang w:bidi="ar"/>
                </w:rPr>
              </m:ctrlPr>
            </m:naryPr>
            <m:sub>
              <m:r>
                <w:rPr>
                  <w:rStyle w:val="af0"/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i=k-N+1</m:t>
              </m:r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i/>
                  <w:kern w:val="0"/>
                  <w:sz w:val="18"/>
                  <w:szCs w:val="18"/>
                  <w:lang w:bidi="ar"/>
                </w:rPr>
              </m:ctrlPr>
            </m:sub>
            <m:sup>
              <m:r>
                <w:rPr>
                  <w:rStyle w:val="af0"/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k</m:t>
              </m:r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i/>
                  <w:kern w:val="0"/>
                  <w:sz w:val="18"/>
                  <w:szCs w:val="18"/>
                  <w:lang w:bidi="ar"/>
                </w:rPr>
              </m:ctrlPr>
            </m:sup>
            <m:e>
              <m:sSub>
                <m:sSubPr>
                  <m:ctrlPr>
                    <w:rPr>
                      <w:rStyle w:val="af0"/>
                      <w:rFonts w:ascii="Cambria Math" w:hAnsi="Cambria Math" w:cs="Yuanti SC Regular"/>
                      <w:b w:val="0"/>
                      <w:bCs w:val="0"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Style w:val="af0"/>
                      <w:rFonts w:ascii="Cambria Math" w:hAnsi="Cambria Math" w:cs="Yuanti SC Regular"/>
                      <w:b w:val="0"/>
                      <w:bCs w:val="0"/>
                      <w:kern w:val="0"/>
                      <w:sz w:val="18"/>
                      <w:szCs w:val="18"/>
                      <w:lang w:bidi="ar"/>
                    </w:rPr>
                    <m:t>raw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af0"/>
                      <w:rFonts w:ascii="Cambria Math" w:hAnsi="Cambria Math" w:cs="Yuanti SC Regular"/>
                      <w:b w:val="0"/>
                      <w:bCs w:val="0"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r>
                    <w:rPr>
                      <w:rStyle w:val="af0"/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i</m:t>
                  </m:r>
                  <m:ctrlPr>
                    <w:rPr>
                      <w:rStyle w:val="af0"/>
                      <w:rFonts w:ascii="Cambria Math" w:hAnsi="Cambria Math" w:cs="Yuanti SC Regular"/>
                      <w:b w:val="0"/>
                      <w:bCs w:val="0"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e>
              </m:d>
              <m:ctrlPr>
                <w:rPr>
                  <w:rStyle w:val="af0"/>
                  <w:rFonts w:ascii="Cambria Math" w:hAnsi="Cambria Math" w:cs="Yuanti SC Regular"/>
                  <w:b w:val="0"/>
                  <w:bCs w:val="0"/>
                  <w:i/>
                  <w:kern w:val="0"/>
                  <w:sz w:val="18"/>
                  <w:szCs w:val="18"/>
                  <w:lang w:bidi="ar"/>
                </w:rPr>
              </m:ctrlPr>
            </m:e>
          </m:nary>
        </m:oMath>
      </m:oMathPara>
    </w:p>
    <w:p w14:paraId="41A9B31A" w14:textId="5D5049DC" w:rsidR="00561186" w:rsidRPr="00561186" w:rsidRDefault="00CB6E2A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CB6E2A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结合</w:t>
      </w:r>
      <m:oMath>
        <m: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3</m:t>
        </m:r>
        <m:r>
          <m:rPr>
            <m:sty m:val="p"/>
          </m:rP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σ</m:t>
        </m:r>
      </m:oMath>
      <w:r w:rsidRPr="00CB6E2A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准则剔除异常值</w:t>
      </w:r>
      <w:r w:rsidR="00114C7C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，</w:t>
      </w:r>
      <w:r w:rsidRPr="00CB6E2A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|</w:t>
      </w:r>
      <m:oMath>
        <m:r>
          <m:rPr>
            <m:sty m:val="p"/>
          </m:rP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Ⅎr</m:t>
        </m:r>
        <m: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{</m:t>
        </m:r>
        <m:r>
          <m:rPr>
            <m:sty m:val="p"/>
          </m:rPr>
          <w:rPr>
            <w:rStyle w:val="af0"/>
            <w:rFonts w:ascii="Cambria Math" w:hAnsi="Cambria Math" w:cs="Yuanti SC Regular" w:hint="eastAsia"/>
            <w:kern w:val="0"/>
            <w:sz w:val="18"/>
            <w:szCs w:val="18"/>
            <w:lang w:bidi="ar"/>
          </w:rPr>
          <m:t>Δ</m:t>
        </m:r>
        <m: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x}|&gt;3</m:t>
        </m:r>
        <m:r>
          <m:rPr>
            <m:sty m:val="p"/>
          </m:rPr>
          <w:rPr>
            <w:rStyle w:val="af0"/>
            <w:rFonts w:ascii="Cambria Math" w:hAnsi="Cambria Math" w:cs="Yuanti SC Regular"/>
            <w:kern w:val="0"/>
            <w:sz w:val="18"/>
            <w:szCs w:val="18"/>
            <w:lang w:bidi="ar"/>
          </w:rPr>
          <m:t>σ</m:t>
        </m:r>
      </m:oMath>
      <w:r w:rsidRPr="00CB6E2A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时视为抖动噪声。</w:t>
      </w:r>
      <w:ins w:id="64" w:author="周游" w:date="2025-04-17T09:17:00Z">
        <w:r w:rsidR="00114C7C" w:rsidRPr="00114C7C">
          <w:rPr>
            <w:rStyle w:val="af0"/>
            <w:rFonts w:ascii="宋体" w:hAnsi="宋体" w:cs="Yuanti SC Regular" w:hint="eastAsia"/>
            <w:b w:val="0"/>
            <w:kern w:val="0"/>
            <w:sz w:val="18"/>
            <w:szCs w:val="18"/>
            <w:lang w:bidi="ar"/>
          </w:rPr>
          <w:t>对缺失数据采用Lagrange插值法恢复</w:t>
        </w:r>
      </w:ins>
      <w:r w:rsidR="00114C7C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，公式为</w:t>
      </w:r>
    </w:p>
    <w:p w14:paraId="00C8BD6F" w14:textId="434ABE05" w:rsidR="00114C7C" w:rsidRPr="00561186" w:rsidRDefault="00372744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Cambria Math" w:hAnsi="Cambria Math" w:cs="Yuanti SC Regular"/>
          <w:b w:val="0"/>
          <w:kern w:val="0"/>
          <w:sz w:val="18"/>
          <w:szCs w:val="18"/>
          <w:lang w:bidi="ar"/>
        </w:rPr>
      </w:pPr>
      <m:oMathPara>
        <m:oMath>
          <m:r>
            <m:rPr>
              <m:sty m:val="p"/>
            </m:rPr>
            <w:rPr>
              <w:rFonts w:ascii="Cambria Math" w:hAnsi="Cambria Math" w:cs="Yuanti SC Regular"/>
              <w:kern w:val="0"/>
              <w:sz w:val="18"/>
              <w:szCs w:val="18"/>
              <w:lang w:bidi="ar"/>
            </w:rPr>
            <m:t>x</m:t>
          </m:r>
          <m:d>
            <m:dPr>
              <m:ctrlPr>
                <w:rPr>
                  <w:rFonts w:ascii="Cambria Math" w:hAnsi="Cambria Math" w:cs="Yuanti SC Regular"/>
                  <w:bCs/>
                  <w:kern w:val="0"/>
                  <w:sz w:val="18"/>
                  <w:szCs w:val="18"/>
                  <w:lang w:bidi="ar"/>
                </w:rPr>
              </m:ctrlPr>
            </m:dPr>
            <m:e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t</m:t>
              </m: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e>
          </m:d>
          <m:r>
            <w:rPr>
              <w:rFonts w:ascii="Cambria Math" w:hAnsi="Cambria Math" w:cs="Yuanti SC Regular"/>
              <w:kern w:val="0"/>
              <w:sz w:val="18"/>
              <w:szCs w:val="18"/>
              <w:lang w:bidi="ar"/>
            </w:rPr>
            <m:t>=</m:t>
          </m:r>
          <m:nary>
            <m:naryPr>
              <m:chr m:val="∑"/>
              <m:ctrl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</m:ctrlPr>
            </m:naryPr>
            <m: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j=0</m:t>
              </m: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sub>
            <m:sup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n</m:t>
              </m: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sup>
            <m:e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x</m:t>
              </m:r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t</m:t>
                      </m: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e>
                    <m: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e>
              </m:d>
              <m:nary>
                <m:naryPr>
                  <m:chr m:val="∏"/>
                  <m:ctrl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</m:ctrlPr>
                </m:naryPr>
                <m:sub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m=0,m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 w:hint="eastAsia"/>
                      <w:kern w:val="0"/>
                      <w:sz w:val="18"/>
                      <w:szCs w:val="18"/>
                      <w:lang w:bidi="ar"/>
                    </w:rPr>
                    <m:t>≠</m:t>
                  </m:r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j</m:t>
                  </m: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ub>
                <m:sup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n</m:t>
                  </m: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fPr>
                    <m:num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Yuanti SC Regular"/>
                              <w:bCs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Yuanti SC Regular"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Yuanti SC Regular"/>
                              <w:bCs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Yuanti SC Regular"/>
                              <w:bCs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Yuanti SC Regular"/>
                              <w:bCs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Yuanti SC Regular"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den>
                  </m:f>
                </m:e>
              </m:nary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e>
          </m:nary>
        </m:oMath>
      </m:oMathPara>
    </w:p>
    <w:p w14:paraId="27B5F38D" w14:textId="27AC53AB" w:rsidR="00561186" w:rsidRPr="00AD3166" w:rsidRDefault="00561186" w:rsidP="00BB39C9">
      <w:pPr>
        <w:widowControl/>
        <w:spacing w:before="100" w:beforeAutospacing="1" w:after="100" w:afterAutospacing="1" w:line="276" w:lineRule="auto"/>
        <w:textAlignment w:val="baseline"/>
        <w:rPr>
          <w:rFonts w:hint="eastAsia"/>
          <w:sz w:val="18"/>
          <w:szCs w:val="18"/>
        </w:rPr>
      </w:pPr>
      <w:r w:rsidRPr="00AD3166">
        <w:rPr>
          <w:rFonts w:hint="eastAsia"/>
          <w:sz w:val="18"/>
          <w:szCs w:val="18"/>
        </w:rPr>
        <w:t xml:space="preserve">2. </w:t>
      </w:r>
      <w:r w:rsidR="00CB6E2A" w:rsidRPr="00AD3166">
        <w:rPr>
          <w:rFonts w:hint="eastAsia"/>
          <w:sz w:val="18"/>
          <w:szCs w:val="18"/>
        </w:rPr>
        <w:t>六</w:t>
      </w:r>
      <w:proofErr w:type="gramStart"/>
      <w:r w:rsidR="00CB6E2A" w:rsidRPr="00AD3166">
        <w:rPr>
          <w:rFonts w:hint="eastAsia"/>
          <w:sz w:val="18"/>
          <w:szCs w:val="18"/>
        </w:rPr>
        <w:t>维特征</w:t>
      </w:r>
      <w:proofErr w:type="gramEnd"/>
      <w:r w:rsidR="00CB6E2A" w:rsidRPr="00AD3166">
        <w:rPr>
          <w:rFonts w:hint="eastAsia"/>
          <w:sz w:val="18"/>
          <w:szCs w:val="18"/>
        </w:rPr>
        <w:t>计算</w:t>
      </w:r>
      <w:r w:rsidR="00CB6E2A" w:rsidRPr="00AD3166">
        <w:rPr>
          <w:rFonts w:hint="eastAsia"/>
          <w:sz w:val="18"/>
          <w:szCs w:val="18"/>
        </w:rPr>
        <w:t xml:space="preserve">  </w:t>
      </w:r>
    </w:p>
    <w:p w14:paraId="7642FE01" w14:textId="41A9724C" w:rsidR="00537351" w:rsidRDefault="00561186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</w:pPr>
      <w:ins w:id="65" w:author="周游" w:date="2025-04-17T09:21:00Z">
        <w:r w:rsidRPr="00561186">
          <w:rPr>
            <w:rStyle w:val="af0"/>
            <w:rFonts w:ascii="宋体" w:hAnsi="宋体" w:cs="Yuanti SC Regular" w:hint="eastAsia"/>
            <w:b w:val="0"/>
            <w:sz w:val="18"/>
            <w:szCs w:val="18"/>
            <w:lang w:bidi="ar"/>
          </w:rPr>
          <w:t>六维</w:t>
        </w:r>
      </w:ins>
      <w:r w:rsidR="00224888" w:rsidRPr="00224888">
        <w:rPr>
          <w:rFonts w:ascii="宋体" w:hAnsi="宋体" w:cs="Yuanti SC Regular" w:hint="eastAsia"/>
          <w:bCs/>
          <w:sz w:val="18"/>
          <w:szCs w:val="18"/>
          <w:lang w:bidi="ar"/>
        </w:rPr>
        <w:t>特征向量</w:t>
      </w:r>
      <w:ins w:id="66" w:author="周游" w:date="2025-04-17T09:21:00Z">
        <w:r w:rsidRPr="00561186">
          <w:rPr>
            <w:rStyle w:val="af0"/>
            <w:rFonts w:ascii="宋体" w:hAnsi="宋体" w:cs="Yuanti SC Regular" w:hint="eastAsia"/>
            <w:b w:val="0"/>
            <w:sz w:val="18"/>
            <w:szCs w:val="18"/>
            <w:lang w:bidi="ar"/>
          </w:rPr>
          <w:t>是</w:t>
        </w:r>
      </w:ins>
      <w:r w:rsidR="000A0215" w:rsidRPr="000A0215">
        <w:rPr>
          <w:rFonts w:ascii="宋体" w:hAnsi="宋体" w:cs="Yuanti SC Regular"/>
          <w:bCs/>
          <w:sz w:val="18"/>
          <w:szCs w:val="18"/>
          <w:lang w:bidi="ar"/>
        </w:rPr>
        <w:t>本专利</w:t>
      </w:r>
      <w:ins w:id="67" w:author="周游" w:date="2025-04-17T09:21:00Z">
        <w:r w:rsidRPr="00561186">
          <w:rPr>
            <w:rStyle w:val="af0"/>
            <w:rFonts w:ascii="宋体" w:hAnsi="宋体" w:cs="Yuanti SC Regular" w:hint="eastAsia"/>
            <w:b w:val="0"/>
            <w:sz w:val="18"/>
            <w:szCs w:val="18"/>
            <w:lang w:bidi="ar"/>
          </w:rPr>
          <w:t>定义的特征化数据结构，用于量化描述AGV运行状态与环境特征，是实现动态调度的数据基础</w:t>
        </w:r>
      </w:ins>
      <w:r w:rsidR="00537351"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，</w:t>
      </w:r>
      <w:r w:rsidR="00537351" w:rsidRPr="00537351">
        <w:rPr>
          <w:rFonts w:ascii="宋体" w:hAnsi="宋体" w:cs="Yuanti SC Regular"/>
          <w:bCs/>
          <w:sz w:val="18"/>
          <w:szCs w:val="18"/>
          <w:lang w:bidi="ar"/>
        </w:rPr>
        <w:t>六</w:t>
      </w:r>
      <w:proofErr w:type="gramStart"/>
      <w:r w:rsidR="00537351" w:rsidRPr="00537351">
        <w:rPr>
          <w:rFonts w:ascii="宋体" w:hAnsi="宋体" w:cs="Yuanti SC Regular"/>
          <w:bCs/>
          <w:sz w:val="18"/>
          <w:szCs w:val="18"/>
          <w:lang w:bidi="ar"/>
        </w:rPr>
        <w:t>维特征</w:t>
      </w:r>
      <w:proofErr w:type="gramEnd"/>
      <w:r w:rsidR="00537351" w:rsidRPr="00537351">
        <w:rPr>
          <w:rFonts w:ascii="宋体" w:hAnsi="宋体" w:cs="Yuanti SC Regular"/>
          <w:bCs/>
          <w:sz w:val="18"/>
          <w:szCs w:val="18"/>
          <w:lang w:bidi="ar"/>
        </w:rPr>
        <w:t>可以被嵌入调度评价函数中</w:t>
      </w:r>
      <w:r w:rsidR="00537351">
        <w:rPr>
          <w:rFonts w:ascii="宋体" w:hAnsi="宋体" w:cs="Yuanti SC Regular" w:hint="eastAsia"/>
          <w:bCs/>
          <w:sz w:val="18"/>
          <w:szCs w:val="18"/>
          <w:lang w:bidi="ar"/>
        </w:rPr>
        <w:t>进行算法适应度评估</w:t>
      </w:r>
      <w:r w:rsidR="00537351" w:rsidRPr="00537351">
        <w:rPr>
          <w:rFonts w:ascii="宋体" w:hAnsi="宋体" w:cs="Yuanti SC Regular"/>
          <w:bCs/>
          <w:sz w:val="18"/>
          <w:szCs w:val="18"/>
          <w:lang w:bidi="ar"/>
        </w:rPr>
        <w:t>，指导调度策略的持续演化</w:t>
      </w:r>
      <w:r w:rsidR="00537351">
        <w:rPr>
          <w:rFonts w:ascii="宋体" w:hAnsi="宋体" w:cs="Yuanti SC Regular" w:hint="eastAsia"/>
          <w:bCs/>
          <w:sz w:val="18"/>
          <w:szCs w:val="18"/>
          <w:lang w:bidi="ar"/>
        </w:rPr>
        <w:t>，</w:t>
      </w:r>
      <w:r w:rsidR="00537351" w:rsidRPr="00537351">
        <w:rPr>
          <w:rFonts w:ascii="宋体" w:hAnsi="宋体" w:cs="Yuanti SC Regular"/>
          <w:bCs/>
          <w:sz w:val="18"/>
          <w:szCs w:val="18"/>
          <w:lang w:bidi="ar"/>
        </w:rPr>
        <w:t>作为优化方向</w:t>
      </w:r>
      <w:r w:rsidR="00537351">
        <w:rPr>
          <w:rFonts w:ascii="宋体" w:hAnsi="宋体" w:cs="Yuanti SC Regular" w:hint="eastAsia"/>
          <w:bCs/>
          <w:sz w:val="18"/>
          <w:szCs w:val="18"/>
          <w:lang w:bidi="ar"/>
        </w:rPr>
        <w:t>，见图 3</w:t>
      </w:r>
      <w:r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。</w:t>
      </w:r>
    </w:p>
    <w:p w14:paraId="031D1D29" w14:textId="77777777" w:rsidR="00537351" w:rsidRDefault="00537351" w:rsidP="00BB39C9">
      <w:pPr>
        <w:keepNext/>
        <w:widowControl/>
        <w:spacing w:before="100" w:beforeAutospacing="1" w:after="100" w:afterAutospacing="1" w:line="276" w:lineRule="auto"/>
        <w:ind w:firstLine="425"/>
        <w:jc w:val="center"/>
        <w:textAlignment w:val="baseline"/>
      </w:pPr>
      <w:ins w:id="68" w:author="周游" w:date="2025-04-17T10:57:00Z">
        <w:r>
          <w:rPr>
            <w:noProof/>
          </w:rPr>
          <w:drawing>
            <wp:inline distT="0" distB="0" distL="0" distR="0" wp14:anchorId="7C7E8C3A" wp14:editId="2A911D95">
              <wp:extent cx="4591685" cy="3176270"/>
              <wp:effectExtent l="0" t="0" r="0" b="5080"/>
              <wp:docPr id="1928828576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7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91685" cy="317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0B14A5D" w14:textId="1B725281" w:rsidR="00537351" w:rsidRDefault="00537351" w:rsidP="00BB39C9">
      <w:pPr>
        <w:pStyle w:val="aff"/>
        <w:spacing w:line="276" w:lineRule="auto"/>
        <w:jc w:val="center"/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六</w:t>
      </w:r>
      <w:proofErr w:type="gramStart"/>
      <w:r>
        <w:rPr>
          <w:rFonts w:hint="eastAsia"/>
        </w:rPr>
        <w:t>维特征到</w:t>
      </w:r>
      <w:proofErr w:type="gramEnd"/>
      <w:r>
        <w:rPr>
          <w:rFonts w:hint="eastAsia"/>
        </w:rPr>
        <w:t>算法适应度逻辑链</w:t>
      </w:r>
    </w:p>
    <w:p w14:paraId="176E0341" w14:textId="6EC42817" w:rsidR="00546DC3" w:rsidRDefault="00561186" w:rsidP="00BB39C9">
      <w:pPr>
        <w:widowControl/>
        <w:spacing w:before="100" w:beforeAutospacing="1" w:after="100" w:afterAutospacing="1" w:line="276" w:lineRule="auto"/>
        <w:ind w:firstLine="425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CB6E2A">
        <w:rPr>
          <w:rFonts w:ascii="宋体" w:hAnsi="宋体" w:cs="Yuanti SC Regular"/>
          <w:bCs/>
          <w:kern w:val="0"/>
          <w:sz w:val="18"/>
          <w:szCs w:val="18"/>
          <w:lang w:bidi="ar"/>
        </w:rPr>
        <w:t>六维特征向量各分量</w:t>
      </w:r>
      <w:r w:rsidR="00B30CD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的</w:t>
      </w:r>
      <w:r w:rsidRPr="00CB6E2A">
        <w:rPr>
          <w:rFonts w:ascii="宋体" w:hAnsi="宋体" w:cs="Yuanti SC Regular"/>
          <w:bCs/>
          <w:kern w:val="0"/>
          <w:sz w:val="18"/>
          <w:szCs w:val="18"/>
          <w:lang w:bidi="ar"/>
        </w:rPr>
        <w:t>定义</w:t>
      </w:r>
      <w:r w:rsidR="00B30CD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和计算方式见下表2。</w:t>
      </w:r>
    </w:p>
    <w:bookmarkEnd w:id="62"/>
    <w:p w14:paraId="496F1277" w14:textId="77777777" w:rsidR="007F6FA5" w:rsidRDefault="007F6FA5" w:rsidP="00BB39C9">
      <w:pPr>
        <w:widowControl/>
        <w:spacing w:before="100" w:beforeAutospacing="1" w:after="100" w:afterAutospacing="1" w:line="276" w:lineRule="auto"/>
        <w:ind w:firstLine="425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</w:p>
    <w:p w14:paraId="597E925A" w14:textId="3B953AA0" w:rsidR="00B30CD6" w:rsidRDefault="00B30CD6" w:rsidP="00BB39C9">
      <w:pPr>
        <w:pStyle w:val="aff"/>
        <w:keepNext/>
        <w:spacing w:line="276" w:lineRule="auto"/>
        <w:jc w:val="center"/>
        <w:rPr>
          <w:rFonts w:hint="eastAsia"/>
        </w:rPr>
      </w:pPr>
      <w:bookmarkStart w:id="69" w:name="_Hlk196919822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特征提取说明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406"/>
        <w:gridCol w:w="996"/>
        <w:gridCol w:w="4670"/>
      </w:tblGrid>
      <w:tr w:rsidR="00372744" w:rsidRPr="003F10B4" w14:paraId="1A9C9347" w14:textId="77777777" w:rsidTr="001001D1">
        <w:tc>
          <w:tcPr>
            <w:tcW w:w="988" w:type="dxa"/>
            <w:vAlign w:val="center"/>
            <w:hideMark/>
          </w:tcPr>
          <w:p w14:paraId="50C98692" w14:textId="77777777" w:rsidR="003F10B4" w:rsidRPr="003F10B4" w:rsidRDefault="003F10B4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特征维度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  <w:tc>
          <w:tcPr>
            <w:tcW w:w="2406" w:type="dxa"/>
            <w:vAlign w:val="center"/>
            <w:hideMark/>
          </w:tcPr>
          <w:p w14:paraId="5E3C75EA" w14:textId="77777777" w:rsidR="003F10B4" w:rsidRPr="003F10B4" w:rsidRDefault="003F10B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​​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所需原始数据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  <w:tc>
          <w:tcPr>
            <w:tcW w:w="996" w:type="dxa"/>
            <w:vAlign w:val="center"/>
            <w:hideMark/>
          </w:tcPr>
          <w:p w14:paraId="50847AE8" w14:textId="0D8CA1F0" w:rsidR="003F10B4" w:rsidRPr="003F10B4" w:rsidRDefault="003F10B4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数据来源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  <w:tc>
          <w:tcPr>
            <w:tcW w:w="4670" w:type="dxa"/>
            <w:vAlign w:val="center"/>
            <w:hideMark/>
          </w:tcPr>
          <w:p w14:paraId="056BFB83" w14:textId="77777777" w:rsidR="003F10B4" w:rsidRPr="003F10B4" w:rsidRDefault="003F10B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​​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处理逻辑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</w:tr>
      <w:tr w:rsidR="00372744" w:rsidRPr="003F10B4" w14:paraId="6EE3C2BF" w14:textId="77777777" w:rsidTr="001001D1">
        <w:tc>
          <w:tcPr>
            <w:tcW w:w="988" w:type="dxa"/>
            <w:vAlign w:val="center"/>
            <w:hideMark/>
          </w:tcPr>
          <w:p w14:paraId="2B27D150" w14:textId="77777777" w:rsidR="001001D1" w:rsidRDefault="00372744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η</m:t>
                    </m:r>
                    <m:ctrl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trans</m:t>
                    </m:r>
                  </m:sub>
                </m:sSub>
              </m:oMath>
            </m:oMathPara>
          </w:p>
          <w:p w14:paraId="03CAD799" w14:textId="6C704C30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（</w:t>
            </w:r>
            <w:r w:rsidRPr="00915A1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运输效能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因子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）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</w:p>
        </w:tc>
        <w:tc>
          <w:tcPr>
            <w:tcW w:w="2406" w:type="dxa"/>
            <w:vAlign w:val="center"/>
            <w:hideMark/>
          </w:tcPr>
          <w:p w14:paraId="17BDC307" w14:textId="1B3BCA9C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1</w:t>
            </w:r>
            <w:r w:rsidR="001001D1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.</w:t>
            </w:r>
            <w:r w:rsidRPr="00373B4A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实际完成订单量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actual</m:t>
                  </m:r>
                </m:sub>
              </m:sSub>
            </m:oMath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2</w:t>
            </w:r>
            <w:r w:rsidR="001001D1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.</w:t>
            </w:r>
            <w:r w:rsidR="00A12FC7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理</w:t>
            </w:r>
            <w:r w:rsidR="00A12FC7" w:rsidRPr="00546DC3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论最大产出能力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theory</m:t>
                  </m:r>
                </m:sub>
              </m:sSub>
            </m:oMath>
          </w:p>
        </w:tc>
        <w:tc>
          <w:tcPr>
            <w:tcW w:w="996" w:type="dxa"/>
            <w:vAlign w:val="center"/>
            <w:hideMark/>
          </w:tcPr>
          <w:p w14:paraId="65EFB117" w14:textId="77777777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MES/WMS系统接口</w:t>
            </w:r>
          </w:p>
        </w:tc>
        <w:tc>
          <w:tcPr>
            <w:tcW w:w="4670" w:type="dxa"/>
            <w:vAlign w:val="center"/>
            <w:hideMark/>
          </w:tcPr>
          <w:p w14:paraId="3769BF7C" w14:textId="7F8DED7D" w:rsidR="00546DC3" w:rsidRPr="003F10B4" w:rsidRDefault="00372744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η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trans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N</m:t>
                        </m:r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  <m:t>actual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N</m:t>
                        </m:r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  <m:t>theory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Yuanti SC Regular" w:hint="eastAsia"/>
                    <w:kern w:val="0"/>
                    <w:sz w:val="18"/>
                    <w:szCs w:val="18"/>
                    <w:lang w:bidi="ar"/>
                  </w:rPr>
                  <m:t>×</m:t>
                </m:r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100%</m:t>
                </m:r>
              </m:oMath>
            </m:oMathPara>
          </w:p>
        </w:tc>
      </w:tr>
      <w:tr w:rsidR="00372744" w:rsidRPr="003F10B4" w14:paraId="7F012D0D" w14:textId="77777777" w:rsidTr="001001D1">
        <w:tc>
          <w:tcPr>
            <w:tcW w:w="988" w:type="dxa"/>
            <w:vAlign w:val="center"/>
            <w:hideMark/>
          </w:tcPr>
          <w:p w14:paraId="57BD5B48" w14:textId="77777777" w:rsidR="001001D1" w:rsidRDefault="00372744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ϵ</m:t>
                    </m:r>
                  </m:e>
                  <m:sub>
                    <m:r>
                      <m:rPr>
                        <m:nor/>
                      </m:rPr>
                      <w:rPr>
                        <w:rFonts w:ascii="宋体" w:hAnsi="宋体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energy</m:t>
                    </m:r>
                  </m:sub>
                </m:sSub>
              </m:oMath>
            </m:oMathPara>
          </w:p>
          <w:p w14:paraId="32B31D43" w14:textId="3195B7EA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1001D1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（</w:t>
            </w:r>
            <w:r w:rsidRPr="00915A1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能耗偏离</w:t>
            </w:r>
            <w:r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度）</w:t>
            </w:r>
          </w:p>
        </w:tc>
        <w:tc>
          <w:tcPr>
            <w:tcW w:w="2406" w:type="dxa"/>
            <w:vAlign w:val="center"/>
            <w:hideMark/>
          </w:tcPr>
          <w:p w14:paraId="146E4C91" w14:textId="358BC9DB" w:rsidR="00A12FC7" w:rsidRPr="00A12FC7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1.电池电压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U</m:t>
              </m:r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</m:d>
            </m:oMath>
            <w:r w:rsidR="00A12FC7" w:rsidRPr="00A12FC7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（0–48V）</w:t>
            </w:r>
          </w:p>
          <w:p w14:paraId="63D1E055" w14:textId="538BCEDD" w:rsidR="00546DC3" w:rsidRDefault="00546DC3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2.放电电流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I</m:t>
              </m:r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</m:d>
            </m:oMath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(0-100A)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3.运行时长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1</m:t>
                      </m:r>
                    </m:sub>
                  </m:sSub>
                </m:e>
              </m:d>
            </m:oMath>
          </w:p>
          <w:p w14:paraId="78823237" w14:textId="11AFB110" w:rsidR="00A12FC7" w:rsidRPr="00A12FC7" w:rsidRDefault="00A12FC7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4.</w:t>
            </w:r>
            <w:r w:rsidRPr="00A12FC7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标准任务能耗（历史均值）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宋体" w:hAnsi="宋体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baseline</m:t>
                  </m:r>
                </m:sub>
              </m:sSub>
            </m:oMath>
          </w:p>
          <w:p w14:paraId="1C766131" w14:textId="35CD6C3B" w:rsidR="00A12FC7" w:rsidRPr="003F10B4" w:rsidRDefault="00A12FC7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6" w:type="dxa"/>
            <w:vAlign w:val="center"/>
            <w:hideMark/>
          </w:tcPr>
          <w:p w14:paraId="047B6414" w14:textId="77777777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BMS电池管理系统</w:t>
            </w:r>
          </w:p>
        </w:tc>
        <w:tc>
          <w:tcPr>
            <w:tcW w:w="4670" w:type="dxa"/>
            <w:vAlign w:val="center"/>
            <w:hideMark/>
          </w:tcPr>
          <w:p w14:paraId="283A74F7" w14:textId="4E5537CD" w:rsidR="00930D00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 xml:space="preserve">1. </w:t>
            </w:r>
            <w:r w:rsidR="00A12FC7" w:rsidRPr="00A12FC7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当前能耗计算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：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E</m:t>
                </m:r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Yuanti SC Regular"/>
                        <w:bCs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t</m:t>
                        </m:r>
                        <m:ctrlPr>
                          <w:rPr>
                            <w:rFonts w:ascii="Cambria Math" w:hAnsi="Cambria Math" w:cs="Yuanti SC Regular"/>
                            <w:bCs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Yuanti SC Regular"/>
                        <w:bCs/>
                        <w:i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Yuanti SC Regular"/>
                        <w:bCs/>
                        <w:i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sup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Yuanti SC Regular"/>
                            <w:bCs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t</m:t>
                        </m: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</m:d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Yuanti SC Regular"/>
                            <w:bCs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t</m:t>
                        </m: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i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</m:d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dt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i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</m:nary>
                <m:r>
                  <w:rPr>
                    <w:rFonts w:ascii="宋体" w:hAnsi="宋体" w:cs="Yuanti SC Regular" w:hint="eastAsia"/>
                    <w:bCs/>
                    <w:kern w:val="0"/>
                    <w:sz w:val="18"/>
                    <w:szCs w:val="18"/>
                    <w:lang w:bidi="ar"/>
                  </w:rPr>
                  <w:br/>
                </m:r>
              </m:oMath>
            </m:oMathPara>
            <w:r w:rsidR="00930D00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 xml:space="preserve">     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 xml:space="preserve">2. </w:t>
            </w:r>
            <w:r w:rsidR="00A12FC7" w:rsidRPr="00A12FC7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偏离度计算</w:t>
            </w:r>
            <w:r w:rsidR="00A12FC7" w:rsidRPr="00A12FC7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  <w:r w:rsidR="00A12FC7" w:rsidRPr="00A12FC7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</w:t>
            </w:r>
          </w:p>
          <w:p w14:paraId="38E9A193" w14:textId="2F3BFD5B" w:rsidR="00A12FC7" w:rsidRPr="00930D00" w:rsidRDefault="0037274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Cambria Math" w:hAnsi="Cambria Math" w:cs="Yuanti SC Regular"/>
                <w:bCs/>
                <w:i/>
                <w:i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ϵ</m:t>
                    </m:r>
                    <m:ctrl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energy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d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Yuanti SC Regular"/>
                                <w:bCs/>
                                <w:i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Yuanti SC Regular"/>
                                <w:bCs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Yuanti SC Regular"/>
                                <w:bCs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baseline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Yuanti SC Regular" w:hint="eastAsia"/>
                    <w:kern w:val="0"/>
                    <w:sz w:val="18"/>
                    <w:szCs w:val="18"/>
                    <w:lang w:bidi="ar"/>
                  </w:rPr>
                  <m:t>×</m:t>
                </m:r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100%</m:t>
                </m:r>
              </m:oMath>
            </m:oMathPara>
          </w:p>
          <w:p w14:paraId="0CBB0D7D" w14:textId="75E84776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  <w:tr w:rsidR="00372744" w:rsidRPr="003F10B4" w14:paraId="7F2558CB" w14:textId="77777777" w:rsidTr="001001D1">
        <w:tc>
          <w:tcPr>
            <w:tcW w:w="988" w:type="dxa"/>
            <w:vAlign w:val="center"/>
            <w:hideMark/>
          </w:tcPr>
          <w:p w14:paraId="0AD966AC" w14:textId="77777777" w:rsidR="001001D1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ρ</m:t>
                  </m:r>
                  <m:ctrl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collision</m:t>
                  </m:r>
                </m:sub>
              </m:sSub>
            </m:oMath>
          </w:p>
          <w:p w14:paraId="6B2A5836" w14:textId="1663B9BE" w:rsidR="00546DC3" w:rsidRPr="003F10B4" w:rsidRDefault="00546DC3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（</w:t>
            </w:r>
            <w:r w:rsidRPr="00915A1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冲突风险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系数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）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</w:p>
        </w:tc>
        <w:tc>
          <w:tcPr>
            <w:tcW w:w="2406" w:type="dxa"/>
            <w:vAlign w:val="center"/>
            <w:hideMark/>
          </w:tcPr>
          <w:p w14:paraId="05C738CD" w14:textId="5FD8855B" w:rsidR="008D241E" w:rsidRPr="008D241E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1. UWB基站坐标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2.动态障碍物坐标集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i</m:t>
                      </m:r>
                    </m:sub>
                  </m:sSub>
                </m:e>
              </m:d>
            </m:oMath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3. AGV实时位姿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,</m:t>
                  </m:r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y</m:t>
                  </m:r>
                </m:e>
              </m:d>
            </m:oMath>
          </w:p>
          <w:p w14:paraId="1B2EE558" w14:textId="4D758FF1" w:rsidR="00546DC3" w:rsidRDefault="008D241E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4. 相对速度 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宋体" w:hAnsi="宋体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rel</m:t>
                  </m:r>
                </m:sub>
              </m:sSub>
            </m:oMath>
          </w:p>
          <w:p w14:paraId="5286FFA2" w14:textId="77777777" w:rsidR="00A12FC7" w:rsidRPr="00A12FC7" w:rsidRDefault="00A12FC7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6" w:type="dxa"/>
            <w:vAlign w:val="center"/>
            <w:hideMark/>
          </w:tcPr>
          <w:p w14:paraId="2009D8F9" w14:textId="695B3467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UWB定位系统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+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视觉传感器</w:t>
            </w:r>
          </w:p>
        </w:tc>
        <w:tc>
          <w:tcPr>
            <w:tcW w:w="4670" w:type="dxa"/>
            <w:vAlign w:val="center"/>
            <w:hideMark/>
          </w:tcPr>
          <w:p w14:paraId="27D676D1" w14:textId="77777777" w:rsidR="00546DC3" w:rsidRPr="000A6788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0A6788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1. </w:t>
            </w:r>
            <w:r w:rsidRPr="000A6788">
              <w:rPr>
                <w:rFonts w:ascii="宋体" w:hAnsi="宋体" w:cs="Yuanti SC Regular"/>
                <w:b/>
                <w:kern w:val="0"/>
                <w:sz w:val="18"/>
                <w:szCs w:val="18"/>
                <w:lang w:bidi="ar"/>
              </w:rPr>
              <w:t>计算最近障碍物距离</w:t>
            </w:r>
            <w:r w:rsidRPr="000A6788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</w:p>
          <w:p w14:paraId="54713081" w14:textId="3F88F5F6" w:rsidR="008D241E" w:rsidRDefault="0037274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d</m:t>
                  </m:r>
                </m:e>
                <m:sub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min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=</m:t>
              </m:r>
              <m:func>
                <m:func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min</m:t>
                      </m: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e>
                    <m:lim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i</m:t>
                      </m: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Yuanti SC Regular"/>
                              <w:bCs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Yuanti SC Regular"/>
                                  <w:bCs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Yuanti SC Regular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Yuanti SC Regular"/>
                                      <w:bCs/>
                                      <w:i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Yuanti SC Regular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Yuanti SC Regular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Yuanti SC Regular"/>
                                  <w:bCs/>
                                  <w:i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Yuanti SC Regular"/>
                              <w:bCs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Yuanti SC Regular"/>
                              <w:bCs/>
                              <w:i/>
                              <w:kern w:val="0"/>
                              <w:sz w:val="18"/>
                              <w:szCs w:val="18"/>
                              <w:lang w:bidi="a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Yuanti SC Regular"/>
                                  <w:bCs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Yuanti SC Regular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Yuanti SC Regular"/>
                                      <w:bCs/>
                                      <w:i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Yuanti SC Regular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Yuanti SC Regular"/>
                                      <w:kern w:val="0"/>
                                      <w:sz w:val="18"/>
                                      <w:szCs w:val="18"/>
                                      <w:lang w:bidi="ar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Yuanti SC Regular"/>
                                  <w:bCs/>
                                  <w:i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Yuanti SC Regular"/>
                              <w:kern w:val="0"/>
                              <w:sz w:val="18"/>
                              <w:szCs w:val="18"/>
                              <w:lang w:bidi="ar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e>
              </m:func>
            </m:oMath>
            <w:r w:rsidR="00546DC3" w:rsidRPr="000A6788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</w:t>
            </w:r>
          </w:p>
          <w:p w14:paraId="44ED11D5" w14:textId="3A3C8D86" w:rsidR="00BB39C9" w:rsidRPr="00BB39C9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2.</w:t>
            </w:r>
            <w:r w:rsidR="00546DC3" w:rsidRPr="000A6788">
              <w:rPr>
                <w:rFonts w:ascii="宋体" w:hAnsi="宋体" w:cs="Yuanti SC Regular"/>
                <w:b/>
                <w:kern w:val="0"/>
                <w:sz w:val="18"/>
                <w:szCs w:val="18"/>
                <w:lang w:bidi="ar"/>
              </w:rPr>
              <w:t>结合速度计算TTC</w:t>
            </w:r>
            <w:r w:rsidR="00930D00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：</w:t>
            </w:r>
            <m:oMath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TTC=</m:t>
              </m:r>
              <m:f>
                <m:f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Yuanti SC Regular" w:hint="eastAsia"/>
                          <w:kern w:val="0"/>
                          <w:sz w:val="18"/>
                          <w:szCs w:val="18"/>
                          <w:lang w:bidi="ar"/>
                        </w:rPr>
                        <m:t>min</m:t>
                      </m:r>
                    </m:sub>
                  </m:sSub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rel</m:t>
                      </m:r>
                    </m:sub>
                  </m:sSub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den>
              </m:f>
            </m:oMath>
          </w:p>
          <w:p w14:paraId="783C5212" w14:textId="321FECCA" w:rsidR="00546DC3" w:rsidRPr="000A6788" w:rsidRDefault="008D241E" w:rsidP="001001D1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3.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冲突系</w:t>
            </w:r>
            <w:r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数</w:t>
            </w:r>
            <w:r w:rsidR="00930D00"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ρ</m:t>
                  </m:r>
                  <m:ctrl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collision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=</m:t>
              </m:r>
              <m:f>
                <m:f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fPr>
                <m:num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TTC</m:t>
                  </m:r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ε</m:t>
                  </m:r>
                </m:den>
              </m:f>
            </m:oMath>
          </w:p>
          <w:p w14:paraId="34D58A3F" w14:textId="6C1A00AD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  <w:tr w:rsidR="00372744" w:rsidRPr="003F10B4" w14:paraId="750A6FE6" w14:textId="77777777" w:rsidTr="001001D1">
        <w:tc>
          <w:tcPr>
            <w:tcW w:w="988" w:type="dxa"/>
            <w:vAlign w:val="center"/>
            <w:hideMark/>
          </w:tcPr>
          <w:p w14:paraId="4EF824D4" w14:textId="77777777" w:rsidR="001001D1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τ</m:t>
                  </m:r>
                  <m:ctrl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delay</m:t>
                  </m:r>
                </m:sub>
              </m:sSub>
            </m:oMath>
          </w:p>
          <w:p w14:paraId="56CC4FA4" w14:textId="5144943F" w:rsidR="00546DC3" w:rsidRPr="003F10B4" w:rsidRDefault="00546DC3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（</w:t>
            </w:r>
            <w:r w:rsidRPr="00915A1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时效衰减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因子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）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</w:p>
        </w:tc>
        <w:tc>
          <w:tcPr>
            <w:tcW w:w="2406" w:type="dxa"/>
            <w:vAlign w:val="center"/>
            <w:hideMark/>
          </w:tcPr>
          <w:p w14:paraId="0CDB9F64" w14:textId="6F6437C5" w:rsidR="008D241E" w:rsidRDefault="008D241E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1. 计划到达时间 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宋体" w:hAnsi="宋体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plan</m:t>
                  </m:r>
                </m:sub>
              </m:sSub>
            </m:oMath>
          </w:p>
          <w:p w14:paraId="38B96A03" w14:textId="2996395E" w:rsidR="008D241E" w:rsidRDefault="008D241E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2. 当前位姿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,</m:t>
                  </m:r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y</m:t>
                  </m:r>
                </m:e>
              </m:d>
            </m:oMath>
          </w:p>
          <w:p w14:paraId="2AA4B402" w14:textId="61600B30" w:rsidR="008D241E" w:rsidRDefault="008D241E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3. 路径节点 </w:t>
            </w:r>
            <m:oMath>
              <m:d>
                <m:d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k</m:t>
                      </m:r>
                    </m:sub>
                  </m:sSub>
                </m:e>
              </m:d>
            </m:oMath>
          </w:p>
          <w:p w14:paraId="6106E184" w14:textId="6CF93DEC" w:rsidR="008D241E" w:rsidRPr="008D241E" w:rsidRDefault="008D241E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4. 当前速度 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v</m:t>
              </m:r>
            </m:oMath>
          </w:p>
          <w:p w14:paraId="771835FE" w14:textId="55275579" w:rsidR="00546DC3" w:rsidRPr="008D241E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6" w:type="dxa"/>
            <w:vAlign w:val="center"/>
            <w:hideMark/>
          </w:tcPr>
          <w:p w14:paraId="76DC554B" w14:textId="77777777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MES系统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激光雷达</w:t>
            </w:r>
          </w:p>
        </w:tc>
        <w:tc>
          <w:tcPr>
            <w:tcW w:w="4670" w:type="dxa"/>
            <w:vAlign w:val="center"/>
            <w:hideMark/>
          </w:tcPr>
          <w:p w14:paraId="2A32CB42" w14:textId="77777777" w:rsidR="00930D00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1.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剩余路径长度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</w:p>
          <w:p w14:paraId="518BF5E9" w14:textId="156A27B3" w:rsidR="008D241E" w:rsidRDefault="0037274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remain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naryPr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k=1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ub>
                  <m:sup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n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up>
                  <m:e/>
                </m:nary>
                <m:rad>
                  <m:radPr>
                    <m:degHide m:val="1"/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radPr>
                  <m:deg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Yuanti SC Regular"/>
                                <w:bCs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Yuanti SC Regular"/>
                                    <w:bCs/>
                                    <w:i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Yuanti SC Regular"/>
                                    <w:bCs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Yuanti SC Regular"/>
                                    <w:bCs/>
                                    <w:i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Yuanti SC Regular"/>
                                <w:bCs/>
                                <w:i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Yuanti SC Regular"/>
                                <w:bCs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Yuanti SC Regular"/>
                                    <w:bCs/>
                                    <w:i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Yuanti SC Regular"/>
                                    <w:bCs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Yuanti SC Regular"/>
                                    <w:bCs/>
                                    <w:i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Yuanti SC Regular"/>
                                    <w:kern w:val="0"/>
                                    <w:sz w:val="18"/>
                                    <w:szCs w:val="18"/>
                                    <w:lang w:bidi="ar"/>
                                  </w:rPr>
                                  <m:t>k-1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Yuanti SC Regular"/>
                                <w:bCs/>
                                <w:i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D617171" w14:textId="209D850E" w:rsidR="008D241E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2.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预测到达时间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est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=</m:t>
              </m:r>
              <m:f>
                <m:f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L</m:t>
                      </m: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  <m:t>remain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v</m:t>
                  </m:r>
                </m:den>
              </m:f>
            </m:oMath>
          </w:p>
          <w:p w14:paraId="77B1666B" w14:textId="3420567F" w:rsidR="008D241E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3.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延误时间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Yuanti SC Regular" w:hint="eastAsia"/>
                  <w:kern w:val="0"/>
                  <w:sz w:val="18"/>
                  <w:szCs w:val="18"/>
                  <w:lang w:bidi="ar"/>
                </w:rPr>
                <m:t>Δ</m:t>
              </m:r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T=</m:t>
              </m:r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est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+</m:t>
              </m:r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now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-</m:t>
              </m:r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plan</m:t>
                  </m:r>
                </m:sub>
              </m:sSub>
            </m:oMath>
          </w:p>
          <w:p w14:paraId="5BC11690" w14:textId="6424018B" w:rsidR="008D241E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4.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衰减因子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τ</m:t>
                  </m: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delay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=</m:t>
              </m:r>
              <m:sSup>
                <m:sSup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p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e</m:t>
                  </m:r>
                </m:e>
                <m:sup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λ⋅</m:t>
                  </m:r>
                  <m:r>
                    <m:rPr>
                      <m:sty m:val="p"/>
                    </m:rPr>
                    <w:rPr>
                      <w:rFonts w:ascii="Cambria Math" w:hAnsi="Cambria Math" w:cs="Yuanti SC Regular" w:hint="eastAsia"/>
                      <w:kern w:val="0"/>
                      <w:sz w:val="18"/>
                      <w:szCs w:val="18"/>
                      <w:lang w:bidi="ar"/>
                    </w:rPr>
                    <m:t>Δ</m:t>
                  </m:r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T</m:t>
                  </m:r>
                </m:sup>
              </m:sSup>
            </m:oMath>
          </w:p>
          <w:p w14:paraId="5597AB60" w14:textId="0A2D4DD2" w:rsidR="008D241E" w:rsidRPr="008D241E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λ</m:t>
              </m:r>
            </m:oMath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为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任务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优先级相关衰减率</w:t>
            </w:r>
          </w:p>
          <w:p w14:paraId="7DC1208B" w14:textId="02C834A1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  <w:tr w:rsidR="00372744" w:rsidRPr="003F10B4" w14:paraId="1AC9A019" w14:textId="77777777" w:rsidTr="001001D1">
        <w:tc>
          <w:tcPr>
            <w:tcW w:w="988" w:type="dxa"/>
            <w:vAlign w:val="center"/>
            <w:hideMark/>
          </w:tcPr>
          <w:p w14:paraId="2B6174A9" w14:textId="77777777" w:rsidR="001001D1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ω</m:t>
                  </m:r>
                  <m:ctrl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load</m:t>
                  </m:r>
                </m:sub>
              </m:sSub>
            </m:oMath>
          </w:p>
          <w:p w14:paraId="2C73D10D" w14:textId="20A9C118" w:rsidR="00546DC3" w:rsidRPr="003F10B4" w:rsidRDefault="00546DC3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（</w:t>
            </w:r>
            <w:r w:rsidRPr="00915A1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负载动态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因子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）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</w:p>
        </w:tc>
        <w:tc>
          <w:tcPr>
            <w:tcW w:w="2406" w:type="dxa"/>
            <w:vAlign w:val="center"/>
            <w:hideMark/>
          </w:tcPr>
          <w:p w14:paraId="0988C645" w14:textId="77777777" w:rsidR="008D241E" w:rsidRDefault="008D241E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1. 压力传感器F1~F8读数</w:t>
            </w:r>
          </w:p>
          <w:p w14:paraId="56DFE5B8" w14:textId="28EBBB14" w:rsidR="008D241E" w:rsidRPr="008D241E" w:rsidRDefault="008D241E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2.质心偏移角 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θ</m:t>
              </m:r>
            </m:oMath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             </w:t>
            </w:r>
          </w:p>
          <w:p w14:paraId="7227BB5B" w14:textId="5CAC3E53" w:rsidR="00546DC3" w:rsidRPr="003F10B4" w:rsidRDefault="00546DC3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6" w:type="dxa"/>
            <w:vAlign w:val="center"/>
            <w:hideMark/>
          </w:tcPr>
          <w:p w14:paraId="794B97E1" w14:textId="3C4FBDDD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压力传感器</w:t>
            </w:r>
          </w:p>
        </w:tc>
        <w:tc>
          <w:tcPr>
            <w:tcW w:w="4670" w:type="dxa"/>
            <w:vAlign w:val="center"/>
            <w:hideMark/>
          </w:tcPr>
          <w:p w14:paraId="604087EB" w14:textId="77777777" w:rsidR="00930D00" w:rsidRPr="00930D00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1. 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前后轮组载重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</w:p>
          <w:p w14:paraId="05C263A2" w14:textId="31B3C8DF" w:rsidR="00B30CD6" w:rsidRDefault="0037274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front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naryPr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i=1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ub>
                  <m:sup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4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</m:nary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 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F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rear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naryPr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j=5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ub>
                  <m:sup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8</m:t>
                    </m: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</m:nary>
              </m:oMath>
            </m:oMathPara>
          </w:p>
          <w:p w14:paraId="70D72612" w14:textId="77777777" w:rsidR="00930D00" w:rsidRPr="00930D00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2.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加权求和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</w:p>
          <w:p w14:paraId="133F0FBD" w14:textId="60A2EFF3" w:rsidR="00B30CD6" w:rsidRDefault="0037274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ω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load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=0.2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F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front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+0.3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F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rear</m:t>
                    </m:r>
                  </m:sub>
                </m:sSub>
              </m:oMath>
            </m:oMathPara>
          </w:p>
          <w:p w14:paraId="0EAB461E" w14:textId="77777777" w:rsidR="00930D00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3.</w:t>
            </w:r>
            <w:r w:rsidRPr="008D241E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动态修正</w:t>
            </w: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：</w:t>
            </w:r>
          </w:p>
          <w:p w14:paraId="00B0FEF4" w14:textId="0DD7B8A5" w:rsidR="008D241E" w:rsidRPr="008D241E" w:rsidRDefault="008D241E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若 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θ</m:t>
              </m:r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&gt;</m:t>
              </m:r>
              <m:sSup>
                <m:sSup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p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kern w:val="0"/>
                      <w:sz w:val="18"/>
                      <w:szCs w:val="18"/>
                      <w:lang w:bidi="ar"/>
                    </w:rPr>
                    <m:t>∘</m:t>
                  </m:r>
                </m:sup>
              </m:sSup>
            </m:oMath>
            <w:r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，则：</w:t>
            </w:r>
            <w:r w:rsidR="00B30CD6" w:rsidRPr="008D241E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ω</m:t>
                  </m: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load</m:t>
                  </m:r>
                </m:sub>
              </m:s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=</m:t>
              </m:r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load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⋅</m:t>
              </m:r>
              <m:func>
                <m:funcPr>
                  <m:ctrl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Yuanti SC Regular"/>
                          <w:bCs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Yuanti SC Regular"/>
                          <w:kern w:val="0"/>
                          <w:sz w:val="18"/>
                          <w:szCs w:val="18"/>
                          <w:lang w:bidi="ar"/>
                        </w:rPr>
                        <m:t>θ</m:t>
                      </m:r>
                      <m:ctrlPr>
                        <w:rPr>
                          <w:rFonts w:ascii="Cambria Math" w:hAnsi="Cambria Math" w:cs="Yuanti SC Regular"/>
                          <w:bCs/>
                          <w:i/>
                          <w:kern w:val="0"/>
                          <w:sz w:val="18"/>
                          <w:szCs w:val="18"/>
                          <w:lang w:bidi="ar"/>
                        </w:rPr>
                      </m:ctrlPr>
                    </m:e>
                  </m:d>
                </m:e>
              </m:func>
            </m:oMath>
          </w:p>
          <w:p w14:paraId="640E7C76" w14:textId="116302A1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  <w:tr w:rsidR="00372744" w:rsidRPr="00930D00" w14:paraId="37ED465A" w14:textId="77777777" w:rsidTr="001001D1">
        <w:tc>
          <w:tcPr>
            <w:tcW w:w="988" w:type="dxa"/>
            <w:vAlign w:val="center"/>
            <w:hideMark/>
          </w:tcPr>
          <w:p w14:paraId="2E5D5868" w14:textId="77777777" w:rsidR="001001D1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bCs/>
                <w:kern w:val="0"/>
                <w:sz w:val="18"/>
                <w:szCs w:val="18"/>
                <w:lang w:bidi="ar"/>
              </w:rPr>
              <w:lastRenderedPageBreak/>
              <w:t>​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m:oMath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h</m:t>
                  </m:r>
                  <m:ctrlPr>
                    <w:rPr>
                      <w:rFonts w:ascii="Cambria Math" w:hAnsi="Cambria Math" w:cs="Yuanti SC Regular"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Yuanti SC Regular"/>
                      <w:bCs/>
                      <w:kern w:val="0"/>
                      <w:sz w:val="18"/>
                      <w:szCs w:val="18"/>
                      <w:lang w:bidi="ar"/>
                    </w:rPr>
                    <m:t>health</m:t>
                  </m:r>
                </m:sub>
              </m:sSub>
            </m:oMath>
          </w:p>
          <w:p w14:paraId="440FA1C5" w14:textId="54C5410C" w:rsidR="00546DC3" w:rsidRPr="003F10B4" w:rsidRDefault="00546DC3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（</w:t>
            </w:r>
            <w:r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设备</w:t>
            </w:r>
            <w:r w:rsidRPr="00915A1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健康度</w:t>
            </w:r>
            <w:r w:rsidRPr="003F10B4"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  <w:t>）</w:t>
            </w:r>
            <w:r w:rsidRPr="003F10B4">
              <w:rPr>
                <w:b/>
                <w:bCs/>
                <w:kern w:val="0"/>
                <w:sz w:val="18"/>
                <w:szCs w:val="18"/>
                <w:lang w:bidi="ar"/>
              </w:rPr>
              <w:t>​</w:t>
            </w:r>
            <w:r w:rsidRPr="003F10B4">
              <w:rPr>
                <w:bCs/>
                <w:kern w:val="0"/>
                <w:sz w:val="18"/>
                <w:szCs w:val="18"/>
                <w:lang w:bidi="ar"/>
              </w:rPr>
              <w:t>​</w:t>
            </w:r>
          </w:p>
        </w:tc>
        <w:tc>
          <w:tcPr>
            <w:tcW w:w="2406" w:type="dxa"/>
            <w:vAlign w:val="center"/>
            <w:hideMark/>
          </w:tcPr>
          <w:p w14:paraId="6582949C" w14:textId="7C5E6C81" w:rsidR="00B30CD6" w:rsidRDefault="00B30CD6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B30CD6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1. 电机温度 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temp</m:t>
              </m:r>
            </m:oMath>
          </w:p>
          <w:p w14:paraId="634A443C" w14:textId="033BD1C9" w:rsidR="00B30CD6" w:rsidRDefault="00B30CD6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B30CD6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2</w:t>
            </w:r>
            <w:r w:rsidR="001001D1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.</w:t>
            </w:r>
            <w:r w:rsidRPr="00B30CD6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振动频谱评分 </w:t>
            </w:r>
            <m:oMath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vib</m:t>
              </m:r>
              <m:r>
                <m:rPr>
                  <m:lit/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score</m:t>
              </m:r>
            </m:oMath>
          </w:p>
          <w:p w14:paraId="15A02D13" w14:textId="5D8C1D3B" w:rsidR="00B30CD6" w:rsidRPr="00B30CD6" w:rsidRDefault="00B30CD6" w:rsidP="001001D1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B30CD6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3. 电池SOH</w:t>
            </w:r>
          </w:p>
          <w:p w14:paraId="26BDCF5F" w14:textId="42B78618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96" w:type="dxa"/>
            <w:vAlign w:val="center"/>
            <w:hideMark/>
          </w:tcPr>
          <w:p w14:paraId="5AC929F4" w14:textId="57C7978F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电机编码器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  <w:t>IMU</w:t>
            </w:r>
            <w:r w:rsidRPr="003F10B4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br/>
            </w:r>
            <w:r w:rsidR="00224888" w:rsidRPr="00842B15">
              <w:rPr>
                <w:rFonts w:ascii="宋体" w:hAnsi="宋体" w:cs="Yuanti SC Regular" w:hint="eastAsia"/>
                <w:bCs/>
                <w:sz w:val="18"/>
                <w:szCs w:val="18"/>
                <w:lang w:bidi="ar"/>
              </w:rPr>
              <w:t>BMS电池管理系统</w:t>
            </w:r>
          </w:p>
        </w:tc>
        <w:tc>
          <w:tcPr>
            <w:tcW w:w="4670" w:type="dxa"/>
            <w:vAlign w:val="center"/>
            <w:hideMark/>
          </w:tcPr>
          <w:p w14:paraId="52B67C4B" w14:textId="1655CB25" w:rsidR="00930D00" w:rsidRPr="00930D00" w:rsidRDefault="00B30CD6" w:rsidP="00BB39C9">
            <w:pPr>
              <w:widowControl/>
              <w:spacing w:before="100" w:beforeAutospacing="1" w:after="100" w:afterAutospacing="1" w:line="276" w:lineRule="auto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w:r w:rsidRPr="00B30CD6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 xml:space="preserve"> </w:t>
            </w:r>
          </w:p>
          <w:p w14:paraId="23DE745D" w14:textId="3332007C" w:rsidR="00B30CD6" w:rsidRDefault="00372744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health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=0.6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⋅</m:t>
                </m:r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SOH</m:t>
                </m:r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+0.3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d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  <m:t>temp</m:t>
                        </m:r>
                      </m:num>
                      <m:den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70</m:t>
                        </m:r>
                      </m:den>
                    </m:f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</m:d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+0.1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⋅</m:t>
                </m:r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vib</m:t>
                </m:r>
                <m:r>
                  <m:rPr>
                    <m:lit/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_</m:t>
                </m:r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score</m:t>
                </m:r>
              </m:oMath>
            </m:oMathPara>
          </w:p>
          <w:p w14:paraId="725B698D" w14:textId="45E7BDB2" w:rsidR="00546DC3" w:rsidRPr="003F10B4" w:rsidRDefault="00546DC3" w:rsidP="00BB39C9">
            <w:pPr>
              <w:widowControl/>
              <w:spacing w:before="100" w:beforeAutospacing="1" w:after="100" w:afterAutospacing="1" w:line="276" w:lineRule="auto"/>
              <w:ind w:firstLine="425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</w:tbl>
    <w:p w14:paraId="462FD5F3" w14:textId="5FE2232C" w:rsidR="00537351" w:rsidRPr="00B30CD6" w:rsidRDefault="008461AD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</w:pPr>
      <w:r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  <w:t>其中，</w:t>
      </w:r>
      <w:r w:rsidRPr="008461AD">
        <w:rPr>
          <w:rFonts w:ascii="宋体" w:hAnsi="宋体" w:cs="Yuanti SC Regular"/>
          <w:bCs/>
          <w:sz w:val="18"/>
          <w:szCs w:val="18"/>
          <w:lang w:bidi="ar"/>
        </w:rPr>
        <w:t>TTC表示AGV与最近障碍物的预计碰撞时间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，</w:t>
      </w:r>
      <w:r w:rsidRPr="008461AD">
        <w:rPr>
          <w:rFonts w:ascii="宋体" w:hAnsi="宋体" w:cs="Yuanti SC Regular"/>
          <w:bCs/>
          <w:sz w:val="18"/>
          <w:szCs w:val="18"/>
          <w:lang w:bidi="ar"/>
        </w:rPr>
        <w:t>单位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一般为</w:t>
      </w:r>
      <w:r w:rsidRPr="008461AD">
        <w:rPr>
          <w:rFonts w:ascii="宋体" w:hAnsi="宋体" w:cs="Yuanti SC Regular"/>
          <w:bCs/>
          <w:sz w:val="18"/>
          <w:szCs w:val="18"/>
          <w:lang w:bidi="ar"/>
        </w:rPr>
        <w:t>秒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，</w:t>
      </w:r>
      <w:r w:rsidRPr="008461AD">
        <w:rPr>
          <w:rFonts w:ascii="宋体" w:hAnsi="宋体" w:cs="Yuanti SC Regular"/>
          <w:bCs/>
          <w:sz w:val="18"/>
          <w:szCs w:val="18"/>
          <w:lang w:bidi="ar"/>
        </w:rPr>
        <w:t>TTC值越小，碰撞越紧迫</w:t>
      </w:r>
      <w:r>
        <w:rPr>
          <w:rFonts w:ascii="宋体" w:hAnsi="宋体" w:cs="Yuanti SC Regular" w:hint="eastAsia"/>
          <w:bCs/>
          <w:sz w:val="18"/>
          <w:szCs w:val="18"/>
          <w:lang w:bidi="ar"/>
        </w:rPr>
        <w:t>。</w:t>
      </w:r>
    </w:p>
    <w:p w14:paraId="6C03BDF2" w14:textId="507A0753" w:rsidR="00886415" w:rsidRPr="00886415" w:rsidRDefault="00392BF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/>
          <w:bCs/>
          <w:kern w:val="0"/>
          <w:sz w:val="18"/>
          <w:szCs w:val="18"/>
          <w:lang w:bidi="ar"/>
        </w:rPr>
      </w:pPr>
      <w:bookmarkStart w:id="70" w:name="_Hlk196919847"/>
      <w:bookmarkEnd w:id="69"/>
      <w:r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 xml:space="preserve">4.2.3 </w:t>
      </w:r>
      <w:r w:rsidR="00886415" w:rsidRPr="00886415">
        <w:rPr>
          <w:rFonts w:ascii="宋体" w:hAnsi="宋体" w:cs="Yuanti SC Regular"/>
          <w:b/>
          <w:bCs/>
          <w:kern w:val="0"/>
          <w:sz w:val="18"/>
          <w:szCs w:val="18"/>
          <w:lang w:bidi="ar"/>
        </w:rPr>
        <w:t>物理约束动态注入</w:t>
      </w:r>
      <w:r w:rsidR="008F70E8">
        <w:rPr>
          <w:rFonts w:ascii="宋体" w:hAnsi="宋体" w:cs="Yuanti SC Regular" w:hint="eastAsia"/>
          <w:b/>
          <w:bCs/>
          <w:kern w:val="0"/>
          <w:sz w:val="18"/>
          <w:szCs w:val="18"/>
          <w:lang w:bidi="ar"/>
        </w:rPr>
        <w:t>（</w:t>
      </w:r>
      <w:r w:rsidR="00886415" w:rsidRPr="00886415">
        <w:rPr>
          <w:rFonts w:ascii="宋体" w:hAnsi="宋体" w:cs="Yuanti SC Regular"/>
          <w:b/>
          <w:bCs/>
          <w:kern w:val="0"/>
          <w:sz w:val="18"/>
          <w:szCs w:val="18"/>
          <w:lang w:bidi="ar"/>
        </w:rPr>
        <w:t>多模态约束编译</w:t>
      </w:r>
      <w:r w:rsidR="008F70E8">
        <w:rPr>
          <w:rFonts w:ascii="宋体" w:hAnsi="宋体" w:cs="Yuanti SC Regular" w:hint="eastAsia"/>
          <w:b/>
          <w:bCs/>
          <w:kern w:val="0"/>
          <w:sz w:val="18"/>
          <w:szCs w:val="18"/>
          <w:lang w:bidi="ar"/>
        </w:rPr>
        <w:t>）</w:t>
      </w:r>
    </w:p>
    <w:p w14:paraId="41C5AACC" w14:textId="5B763276" w:rsidR="00492FBD" w:rsidRDefault="00537351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kern w:val="0"/>
          <w:sz w:val="18"/>
          <w:szCs w:val="18"/>
          <w:lang w:bidi="ar"/>
        </w:rPr>
      </w:pPr>
      <w:r w:rsidRPr="0053735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基于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="00A80974">
        <w:rPr>
          <w:rFonts w:hint="eastAsia"/>
          <w:bCs/>
          <w:kern w:val="0"/>
          <w:sz w:val="18"/>
          <w:szCs w:val="18"/>
          <w:lang w:bidi="ar"/>
        </w:rPr>
        <w:t>边缘网关上传的</w:t>
      </w:r>
      <w:r w:rsidR="00D061B9">
        <w:rPr>
          <w:rFonts w:ascii="宋体" w:hAnsi="宋体" w:cs="宋体" w:hint="eastAsia"/>
          <w:bCs/>
          <w:kern w:val="0"/>
          <w:sz w:val="18"/>
          <w:szCs w:val="18"/>
          <w:lang w:bidi="ar"/>
        </w:rPr>
        <w:t>实时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数据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，结合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AGV机械参数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、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环境配置参数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等固有属性</w:t>
      </w:r>
      <w:r w:rsidR="008F70E8">
        <w:rPr>
          <w:rFonts w:ascii="宋体" w:hAnsi="宋体" w:cs="Yuanti SC Regular" w:hint="eastAsia"/>
          <w:kern w:val="0"/>
          <w:sz w:val="18"/>
          <w:szCs w:val="18"/>
          <w:lang w:bidi="ar"/>
        </w:rPr>
        <w:t>，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动态生成数学约束。约束类型包括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运动学约束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、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动力学约束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、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能量约束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和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环境约束</w:t>
      </w:r>
      <w:r w:rsidRPr="00537351">
        <w:rPr>
          <w:bCs/>
          <w:kern w:val="0"/>
          <w:sz w:val="18"/>
          <w:szCs w:val="18"/>
          <w:lang w:bidi="ar"/>
        </w:rPr>
        <w:t>​​</w:t>
      </w:r>
      <w:r w:rsidRPr="00537351">
        <w:rPr>
          <w:rFonts w:hint="eastAsia"/>
          <w:bCs/>
          <w:kern w:val="0"/>
          <w:sz w:val="18"/>
          <w:szCs w:val="18"/>
          <w:lang w:bidi="ar"/>
        </w:rPr>
        <w:t>等</w:t>
      </w:r>
      <w:r w:rsidRPr="00537351">
        <w:rPr>
          <w:rFonts w:ascii="宋体" w:hAnsi="宋体" w:cs="宋体" w:hint="eastAsia"/>
          <w:bCs/>
          <w:kern w:val="0"/>
          <w:sz w:val="18"/>
          <w:szCs w:val="18"/>
          <w:lang w:bidi="ar"/>
        </w:rPr>
        <w:t>，确保调度策略在物理可行性和安全性范围内运行</w:t>
      </w:r>
      <w:r w:rsidRPr="0053735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  <w:r w:rsidR="005D474C" w:rsidRPr="005D474C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系统</w:t>
      </w:r>
      <w:r w:rsidR="002F29BE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固有参数部分见表3</w:t>
      </w:r>
      <w:r w:rsidR="002F29BE" w:rsidRPr="002F29BE">
        <w:rPr>
          <w:rFonts w:ascii="宋体" w:hAnsi="宋体" w:cs="Yuanti SC Regular" w:hint="eastAsia"/>
          <w:kern w:val="0"/>
          <w:sz w:val="18"/>
          <w:szCs w:val="18"/>
          <w:lang w:bidi="ar"/>
        </w:rPr>
        <w:t>。</w:t>
      </w:r>
    </w:p>
    <w:p w14:paraId="2A26E061" w14:textId="527E0E61" w:rsidR="005D474C" w:rsidRPr="000D55C4" w:rsidRDefault="005D474C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5D474C">
        <w:rPr>
          <w:rFonts w:ascii="宋体" w:hAnsi="宋体" w:cs="Yuanti SC Regular" w:hint="eastAsia"/>
          <w:kern w:val="0"/>
          <w:sz w:val="18"/>
          <w:szCs w:val="18"/>
          <w:lang w:bidi="ar"/>
        </w:rPr>
        <w:t>为有效管理各类约束条件并实现调度策略的优先级控制</w:t>
      </w:r>
      <w:r w:rsidR="00492FBD" w:rsidRPr="00492FBD">
        <w:rPr>
          <w:rFonts w:ascii="宋体" w:hAnsi="宋体" w:cs="Yuanti SC Regular"/>
          <w:kern w:val="0"/>
          <w:sz w:val="18"/>
          <w:szCs w:val="18"/>
          <w:lang w:bidi="ar"/>
        </w:rPr>
        <w:t>，系统引入分层二次规划（Hierarchical Quadratic Programming, HQP）方法</w:t>
      </w:r>
      <w:r>
        <w:rPr>
          <w:rFonts w:ascii="宋体" w:hAnsi="宋体" w:cs="Yuanti SC Regular" w:hint="eastAsia"/>
          <w:kern w:val="0"/>
          <w:sz w:val="18"/>
          <w:szCs w:val="18"/>
          <w:lang w:bidi="ar"/>
        </w:rPr>
        <w:t>。</w:t>
      </w:r>
      <w:r w:rsidRPr="005D474C">
        <w:rPr>
          <w:rFonts w:ascii="宋体" w:hAnsi="宋体" w:cs="Yuanti SC Regular" w:hint="eastAsia"/>
          <w:kern w:val="0"/>
          <w:sz w:val="18"/>
          <w:szCs w:val="18"/>
          <w:lang w:bidi="ar"/>
        </w:rPr>
        <w:t>该方法通过分层建模和求解的方式，对各类约束条件进行统一处理。最终输出结果将同步生成机器可执行代码和人类可读规则文档，实现双模输出验证机制。</w:t>
      </w:r>
    </w:p>
    <w:p w14:paraId="117632CC" w14:textId="0F37441A" w:rsidR="00A80974" w:rsidRDefault="00A80974" w:rsidP="00BB39C9">
      <w:pPr>
        <w:pStyle w:val="aff"/>
        <w:keepNext/>
        <w:spacing w:line="276" w:lineRule="auto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A80974">
        <w:rPr>
          <w:b/>
          <w:bCs/>
        </w:rPr>
        <w:t> </w:t>
      </w:r>
      <w:r w:rsidR="002F29BE">
        <w:rPr>
          <w:rFonts w:hint="eastAsia"/>
          <w:b/>
          <w:bCs/>
        </w:rPr>
        <w:t>约束固有</w:t>
      </w:r>
      <w:r w:rsidRPr="00A80974">
        <w:rPr>
          <w:b/>
          <w:bCs/>
        </w:rPr>
        <w:t>参数</w:t>
      </w:r>
    </w:p>
    <w:tbl>
      <w:tblPr>
        <w:tblW w:w="882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080"/>
      </w:tblGrid>
      <w:tr w:rsidR="002F29BE" w:rsidRPr="00F46095" w14:paraId="63E7FA87" w14:textId="77777777" w:rsidTr="005F0B47">
        <w:trPr>
          <w:trHeight w:val="270"/>
          <w:tblHeader/>
          <w:jc w:val="right"/>
        </w:trPr>
        <w:tc>
          <w:tcPr>
            <w:tcW w:w="1740" w:type="dxa"/>
            <w:shd w:val="clear" w:color="auto" w:fill="FCFCFC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AD5894" w14:textId="5A98E497" w:rsidR="003A657F" w:rsidRPr="00F46095" w:rsidRDefault="003A657F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F46095"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7080" w:type="dxa"/>
            <w:shd w:val="clear" w:color="auto" w:fill="FCFCFC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2C0261" w14:textId="77777777" w:rsidR="003A657F" w:rsidRPr="00F46095" w:rsidRDefault="003A657F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F46095"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数据字段示例</w:t>
            </w:r>
          </w:p>
        </w:tc>
      </w:tr>
      <w:tr w:rsidR="002F29BE" w:rsidRPr="00F46095" w14:paraId="0D53B41A" w14:textId="77777777" w:rsidTr="005F0B47">
        <w:trPr>
          <w:trHeight w:val="822"/>
          <w:jc w:val="right"/>
        </w:trPr>
        <w:tc>
          <w:tcPr>
            <w:tcW w:w="1740" w:type="dxa"/>
            <w:shd w:val="clear" w:color="auto" w:fill="FCFCFC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82E921" w14:textId="77777777" w:rsidR="003A657F" w:rsidRPr="00714140" w:rsidRDefault="003A657F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714140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AGV机械参数</w:t>
            </w:r>
          </w:p>
        </w:tc>
        <w:tc>
          <w:tcPr>
            <w:tcW w:w="7080" w:type="dxa"/>
            <w:shd w:val="clear" w:color="auto" w:fill="FCFCFC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ABF63C" w14:textId="77777777" w:rsidR="00714140" w:rsidRPr="00714140" w:rsidRDefault="00714140" w:rsidP="00BB39C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电机空载功率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base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、电池容量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battery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、最小转弯半径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min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</m:t>
                </m:r>
              </m:oMath>
            </m:oMathPara>
          </w:p>
          <w:p w14:paraId="13F37400" w14:textId="5790B63C" w:rsidR="00A80974" w:rsidRPr="00A80974" w:rsidRDefault="00714140" w:rsidP="00BB39C9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最大加速度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max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、最大载重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max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、机械臂伸展范围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arm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 w:hint="eastAsia"/>
                    <w:kern w:val="0"/>
                    <w:sz w:val="18"/>
                    <w:szCs w:val="18"/>
                    <w:lang w:bidi="ar"/>
                  </w:rPr>
                  <m:t>等</m:t>
                </m:r>
              </m:oMath>
            </m:oMathPara>
          </w:p>
          <w:p w14:paraId="1A3679E5" w14:textId="51A5EDBF" w:rsidR="003A657F" w:rsidRPr="00714140" w:rsidRDefault="003A657F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  <w:tr w:rsidR="002F29BE" w:rsidRPr="00F46095" w14:paraId="31C31FB7" w14:textId="77777777" w:rsidTr="005F0B47">
        <w:trPr>
          <w:trHeight w:val="822"/>
          <w:jc w:val="right"/>
        </w:trPr>
        <w:tc>
          <w:tcPr>
            <w:tcW w:w="1740" w:type="dxa"/>
            <w:shd w:val="clear" w:color="auto" w:fill="FCFCFC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30F846" w14:textId="1AB6D859" w:rsidR="003A657F" w:rsidRPr="00714140" w:rsidRDefault="003A657F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714140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环境</w:t>
            </w:r>
            <w:r w:rsidR="00D37A5A" w:rsidRPr="00714140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配置参数</w:t>
            </w:r>
          </w:p>
        </w:tc>
        <w:tc>
          <w:tcPr>
            <w:tcW w:w="7080" w:type="dxa"/>
            <w:shd w:val="clear" w:color="auto" w:fill="FCFCFC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03F651" w14:textId="77777777" w:rsidR="00714140" w:rsidRPr="00714140" w:rsidRDefault="00714140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基础安全距离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safe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_</m:t>
                    </m:r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base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、通道有效宽度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channel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</m:t>
                </m:r>
              </m:oMath>
            </m:oMathPara>
          </w:p>
          <w:p w14:paraId="7CCBBF12" w14:textId="44C8BFD3" w:rsidR="00A80974" w:rsidRPr="00A80974" w:rsidRDefault="00714140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摩擦系数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μ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、最大允许坡度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θ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  <m:t>max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Yuanti SC Regular" w:hint="eastAsia"/>
                    <w:kern w:val="0"/>
                    <w:sz w:val="18"/>
                    <w:szCs w:val="18"/>
                    <w:lang w:bidi="ar"/>
                  </w:rPr>
                  <m:t>等</m:t>
                </m:r>
              </m:oMath>
            </m:oMathPara>
          </w:p>
          <w:p w14:paraId="74B1836C" w14:textId="66E74744" w:rsidR="003A657F" w:rsidRPr="00714140" w:rsidRDefault="003A657F" w:rsidP="00BB39C9">
            <w:pPr>
              <w:widowControl/>
              <w:spacing w:before="100" w:beforeAutospacing="1" w:after="100" w:afterAutospacing="1" w:line="276" w:lineRule="auto"/>
              <w:jc w:val="center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</w:p>
        </w:tc>
      </w:tr>
    </w:tbl>
    <w:p w14:paraId="33B883F9" w14:textId="0DE825E2" w:rsidR="00492FBD" w:rsidRPr="008145DB" w:rsidRDefault="005D0A89" w:rsidP="00BB39C9">
      <w:pPr>
        <w:widowControl/>
        <w:spacing w:before="100" w:beforeAutospacing="1" w:after="100" w:afterAutospacing="1" w:line="276" w:lineRule="auto"/>
        <w:textAlignment w:val="baseline"/>
        <w:rPr>
          <w:rFonts w:hint="eastAsia"/>
          <w:bCs/>
          <w:kern w:val="0"/>
          <w:sz w:val="18"/>
          <w:szCs w:val="18"/>
          <w:lang w:bidi="ar"/>
        </w:rPr>
      </w:pPr>
      <w:r w:rsidRPr="008145DB">
        <w:rPr>
          <w:rFonts w:hint="eastAsia"/>
          <w:bCs/>
          <w:kern w:val="0"/>
          <w:sz w:val="18"/>
          <w:szCs w:val="18"/>
          <w:lang w:bidi="ar"/>
        </w:rPr>
        <w:t>1</w:t>
      </w:r>
      <w:r w:rsidR="00492FBD" w:rsidRPr="008145DB">
        <w:rPr>
          <w:rFonts w:hint="eastAsia"/>
          <w:bCs/>
          <w:kern w:val="0"/>
          <w:sz w:val="18"/>
          <w:szCs w:val="18"/>
          <w:lang w:bidi="ar"/>
        </w:rPr>
        <w:t xml:space="preserve">. </w:t>
      </w:r>
      <w:r w:rsidR="00492FBD" w:rsidRPr="008145DB">
        <w:rPr>
          <w:rFonts w:hint="eastAsia"/>
          <w:bCs/>
          <w:kern w:val="0"/>
          <w:sz w:val="18"/>
          <w:szCs w:val="18"/>
          <w:lang w:bidi="ar"/>
        </w:rPr>
        <w:t>约束转换</w:t>
      </w:r>
    </w:p>
    <w:p w14:paraId="53CFBBCF" w14:textId="20EF37F5" w:rsidR="000D55C4" w:rsidRDefault="0001406E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kern w:val="0"/>
          <w:sz w:val="18"/>
          <w:szCs w:val="18"/>
          <w:lang w:bidi="ar"/>
        </w:rPr>
      </w:pPr>
      <w:r w:rsidRPr="0001406E">
        <w:rPr>
          <w:rFonts w:ascii="宋体" w:hAnsi="宋体" w:cs="Yuanti SC Regular"/>
          <w:kern w:val="0"/>
          <w:sz w:val="18"/>
          <w:szCs w:val="18"/>
          <w:lang w:bidi="ar"/>
        </w:rPr>
        <w:t>首</w:t>
      </w:r>
      <w:r w:rsidR="005D474C" w:rsidRPr="005D474C">
        <w:rPr>
          <w:rFonts w:ascii="宋体" w:hAnsi="宋体" w:cs="Yuanti SC Regular" w:hint="eastAsia"/>
          <w:kern w:val="0"/>
          <w:sz w:val="18"/>
          <w:szCs w:val="18"/>
          <w:lang w:bidi="ar"/>
        </w:rPr>
        <w:t>先基于机械参数建立物理可行性约束模型，将AGV的几何特性、动力学参数和能量管理要求转化为可执行的数学约束方程</w:t>
      </w:r>
      <w:r w:rsidR="000D55C4">
        <w:rPr>
          <w:rFonts w:ascii="宋体" w:hAnsi="宋体" w:cs="Yuanti SC Regular" w:hint="eastAsia"/>
          <w:kern w:val="0"/>
          <w:sz w:val="18"/>
          <w:szCs w:val="18"/>
          <w:lang w:bidi="ar"/>
        </w:rPr>
        <w:t>，流程见图4。</w:t>
      </w:r>
    </w:p>
    <w:p w14:paraId="0BDAD549" w14:textId="767A5E9C" w:rsidR="008461AD" w:rsidRPr="008461AD" w:rsidRDefault="008461AD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kern w:val="0"/>
          <w:sz w:val="18"/>
          <w:szCs w:val="18"/>
          <w:lang w:bidi="ar"/>
        </w:rPr>
      </w:pPr>
      <w:r w:rsidRPr="0001406E">
        <w:rPr>
          <w:rFonts w:ascii="宋体" w:hAnsi="宋体" w:cs="Yuanti SC Regular"/>
          <w:kern w:val="0"/>
          <w:sz w:val="18"/>
          <w:szCs w:val="18"/>
          <w:lang w:bidi="ar"/>
        </w:rPr>
        <w:t xml:space="preserve">在几何约束部分，基于阿克曼转向模型计算最小转弯半径对应的最大转向角，表达式为 </w:t>
      </w:r>
      <w:bookmarkStart w:id="71" w:name="_Hlk196920891"/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ϕ</m:t>
            </m:r>
            <m:ctrlPr>
              <w:rPr>
                <w:rFonts w:ascii="Cambria Math" w:hAnsi="Cambria Math" w:cs="Yuanti SC Regular"/>
                <w:iCs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max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func>
          <m:funcP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Yuanti SC Regular"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r</m:t>
                        </m:r>
                        <m:ctrlP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min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</m:d>
          </m:e>
        </m:func>
      </m:oMath>
      <w:bookmarkEnd w:id="71"/>
      <w:r w:rsidRPr="0001406E">
        <w:rPr>
          <w:rFonts w:ascii="宋体" w:hAnsi="宋体" w:cs="Yuanti SC Regular"/>
          <w:kern w:val="0"/>
          <w:sz w:val="18"/>
          <w:szCs w:val="18"/>
          <w:lang w:bidi="ar"/>
        </w:rPr>
        <w:t xml:space="preserve">，其中L为轴距。当 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min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=0.8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 </m:t>
        </m:r>
        <m:r>
          <m:rPr>
            <m:nor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m</m:t>
        </m:r>
      </m:oMath>
      <w:r w:rsidRPr="0001406E">
        <w:rPr>
          <w:rFonts w:ascii="宋体" w:hAnsi="宋体" w:cs="Yuanti SC Regular"/>
          <w:kern w:val="0"/>
          <w:sz w:val="18"/>
          <w:szCs w:val="18"/>
          <w:lang w:bidi="ar"/>
        </w:rPr>
        <w:t xml:space="preserve"> 时，可得最大转向角为 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ϕ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max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sSup>
          <m:sSup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56.4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kern w:val="0"/>
                <w:sz w:val="18"/>
                <w:szCs w:val="18"/>
                <w:lang w:bidi="ar"/>
              </w:rPr>
              <m:t>∘</m:t>
            </m:r>
          </m:sup>
        </m:sSup>
      </m:oMath>
      <w:r w:rsidRPr="0001406E">
        <w:rPr>
          <w:rFonts w:ascii="宋体" w:hAnsi="宋体" w:cs="Yuanti SC Regular"/>
          <w:kern w:val="0"/>
          <w:sz w:val="18"/>
          <w:szCs w:val="18"/>
          <w:lang w:bidi="ar"/>
        </w:rPr>
        <w:t xml:space="preserve">。另一个关键几何约束为通道通过性验证，其不等式为 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w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channel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-2</m:t>
        </m:r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≥</m:t>
        </m:r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w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AGV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+0.2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 </m:t>
        </m:r>
        <m:r>
          <m:rPr>
            <m:nor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m</m:t>
        </m:r>
      </m:oMath>
      <w:r w:rsidRPr="0001406E">
        <w:rPr>
          <w:rFonts w:ascii="宋体" w:hAnsi="宋体" w:cs="Yuanti SC Regular"/>
          <w:kern w:val="0"/>
          <w:sz w:val="18"/>
          <w:szCs w:val="18"/>
          <w:lang w:bidi="ar"/>
        </w:rPr>
        <w:t>，该条件用于防止AGV与通道侧边碰撞，若被违反则触发路径重规划。</w:t>
      </w:r>
    </w:p>
    <w:p w14:paraId="1F7E9F63" w14:textId="77777777" w:rsidR="000D55C4" w:rsidRDefault="000D55C4" w:rsidP="00BB39C9">
      <w:pPr>
        <w:keepNext/>
        <w:widowControl/>
        <w:spacing w:before="100" w:beforeAutospacing="1" w:after="100" w:afterAutospacing="1" w:line="276" w:lineRule="auto"/>
        <w:jc w:val="center"/>
        <w:textAlignment w:val="baseline"/>
      </w:pPr>
      <w:r w:rsidRPr="000D55C4">
        <w:rPr>
          <w:rFonts w:ascii="宋体" w:hAnsi="宋体" w:cs="Yuanti SC Regular"/>
          <w:kern w:val="0"/>
          <w:sz w:val="18"/>
          <w:szCs w:val="18"/>
          <w:lang w:bidi="ar"/>
        </w:rPr>
        <w:lastRenderedPageBreak/>
        <w:drawing>
          <wp:inline distT="0" distB="0" distL="0" distR="0" wp14:anchorId="52E70099" wp14:editId="030ED177">
            <wp:extent cx="3572059" cy="2600459"/>
            <wp:effectExtent l="0" t="0" r="9525" b="9525"/>
            <wp:docPr id="109758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8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059" cy="26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00F" w14:textId="2B20C585" w:rsidR="0001406E" w:rsidRPr="0001406E" w:rsidRDefault="000D55C4" w:rsidP="00BB39C9">
      <w:pPr>
        <w:pStyle w:val="aff"/>
        <w:spacing w:line="276" w:lineRule="auto"/>
        <w:jc w:val="center"/>
        <w:rPr>
          <w:rFonts w:ascii="宋体" w:hAnsi="宋体" w:cs="Yuanti SC Regular" w:hint="eastAsia"/>
          <w:bCs/>
          <w:sz w:val="18"/>
          <w:szCs w:val="18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886415">
        <w:rPr>
          <w:rFonts w:ascii="宋体" w:hAnsi="宋体" w:cs="Yuanti SC Regular"/>
          <w:b/>
          <w:bCs/>
          <w:kern w:val="0"/>
          <w:sz w:val="18"/>
          <w:szCs w:val="18"/>
          <w:lang w:bidi="ar"/>
        </w:rPr>
        <w:t>物理约束注入</w:t>
      </w:r>
      <w:r>
        <w:rPr>
          <w:rFonts w:ascii="宋体" w:hAnsi="宋体" w:cs="Yuanti SC Regular" w:hint="eastAsia"/>
          <w:b/>
          <w:bCs/>
          <w:kern w:val="0"/>
          <w:sz w:val="18"/>
          <w:szCs w:val="18"/>
          <w:lang w:bidi="ar"/>
        </w:rPr>
        <w:t>流程</w:t>
      </w:r>
    </w:p>
    <w:p w14:paraId="0EC31B4D" w14:textId="7B6C7DAC" w:rsidR="00C52E18" w:rsidRPr="00C52E18" w:rsidRDefault="00C52E18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kern w:val="0"/>
          <w:sz w:val="18"/>
          <w:szCs w:val="18"/>
          <w:lang w:bidi="ar"/>
        </w:rPr>
      </w:pPr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动力学约束部分涵盖了最大加速度与载重稳定性两个方面。最大加速度由牛顿第二定律近似表示为 </w:t>
      </w:r>
      <w:r w:rsidR="00E85212" w:rsidRPr="00E85212">
        <w:rPr>
          <w:rFonts w:ascii="宋体" w:hAnsi="宋体" w:cs="Yuanti SC Regular"/>
          <w:kern w:val="0"/>
          <w:sz w:val="18"/>
          <w:szCs w:val="18"/>
          <w:lang w:bidi="ar"/>
        </w:rPr>
        <w:t> 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max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f>
          <m:fP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μ⋅</m:t>
            </m:r>
            <m:d>
              <m:dPr>
                <m:ctrl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Yuanti SC Regular"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m</m:t>
                    </m:r>
                    <m:ctrl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AGV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Yuanti SC Regular"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load</m:t>
                    </m:r>
                  </m:sub>
                </m:sSub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⋅</m:t>
            </m:r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m</m:t>
                </m:r>
                <m:ctrl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AGV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+</m:t>
            </m:r>
            <m:sSub>
              <m:sSubP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load</m:t>
                </m:r>
              </m:sub>
            </m:sSub>
          </m:den>
        </m:f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，其中摩擦系数 </w:t>
      </w:r>
      <m:oMath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μ</m:t>
        </m:r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>来自环境配置参数，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AGV</m:t>
            </m:r>
          </m:sub>
        </m:sSub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>为车体质量，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load</m:t>
            </m:r>
          </m:sub>
        </m:sSub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来自实时压力传感器数据。载重稳定性约束用于防止车辆在坡道中倾覆，其表达为 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load</m:t>
            </m:r>
          </m:sub>
        </m:sSub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⋅</m:t>
        </m:r>
        <m:d>
          <m:dP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1-</m:t>
            </m:r>
            <m:f>
              <m:fPr>
                <m:ctrl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Yuanti SC Regular"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θ</m:t>
                    </m:r>
                    <m:ctrl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current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Yuanti SC Regular"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θ</m:t>
                    </m:r>
                    <m:ctrl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Yuanti SC Regular" w:hint="eastAsia"/>
                        <w:kern w:val="0"/>
                        <w:sz w:val="18"/>
                        <w:szCs w:val="18"/>
                        <w:lang w:bidi="ar"/>
                      </w:rPr>
                      <m:t>max</m:t>
                    </m:r>
                  </m:sub>
                </m:sSub>
              </m:den>
            </m:f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e>
        </m:d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>，其中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θ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current</m:t>
            </m:r>
          </m:sub>
        </m:sSub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 为当前坡度（IMU测量值）。</w:t>
      </w:r>
    </w:p>
    <w:p w14:paraId="250D5040" w14:textId="24CEECDC" w:rsidR="00C52E18" w:rsidRPr="0001406E" w:rsidRDefault="00C52E18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kern w:val="0"/>
          <w:sz w:val="18"/>
          <w:szCs w:val="18"/>
          <w:lang w:bidi="ar"/>
        </w:rPr>
      </w:pPr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在能量约束方面，调度系统需验证剩余任务可完成性。续航约束公式为 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remain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f>
          <m:fP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fPr>
          <m:num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SOC</m:t>
            </m:r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⋅</m:t>
            </m:r>
            <m:sSub>
              <m:sSubP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C</m:t>
                </m:r>
                <m:ctrl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battery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Yuanti SC Regular"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P</m:t>
                </m:r>
                <m:ctrl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base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+0.1</m:t>
            </m:r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⋅ω</m:t>
            </m:r>
          </m:den>
        </m:f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≥</m:t>
        </m:r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required</m:t>
            </m:r>
          </m:sub>
        </m:sSub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，其中 </w:t>
      </w:r>
      <m:oMath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ω</m:t>
        </m:r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 表示负载动态因子。另一个能量相关限制是电机功率限制，用于防止过载，其表示为</w:t>
      </w:r>
      <m:oMath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current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base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+0.05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⋅</m:t>
        </m:r>
        <m:sSup>
          <m:sSup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v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sSub>
          <m:sSubPr>
            <m:ctrlPr>
              <w:rPr>
                <w:rFonts w:ascii="Cambria Math" w:hAnsi="Cambria Math" w:cs="Yuanti SC Regular"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P</m:t>
            </m:r>
            <m:ctrl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rated</m:t>
            </m:r>
          </m:sub>
        </m:sSub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，其中 </w:t>
      </w:r>
      <m:oMath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v</m:t>
        </m:r>
      </m:oMath>
      <w:r w:rsidRPr="00C52E18">
        <w:rPr>
          <w:rFonts w:ascii="宋体" w:hAnsi="宋体" w:cs="Yuanti SC Regular"/>
          <w:kern w:val="0"/>
          <w:sz w:val="18"/>
          <w:szCs w:val="18"/>
          <w:lang w:bidi="ar"/>
        </w:rPr>
        <w:t xml:space="preserve"> 为当前车速。</w:t>
      </w:r>
    </w:p>
    <w:p w14:paraId="33E44BC1" w14:textId="0306AED9" w:rsidR="0001406E" w:rsidRDefault="00E85212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其次</w:t>
      </w:r>
      <w:r w:rsidR="002F29BE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考虑环境约束，</w:t>
      </w:r>
      <w:r w:rsidR="00F46095" w:rsidRPr="00F46095">
        <w:rPr>
          <w:rFonts w:ascii="宋体" w:hAnsi="宋体" w:cs="Yuanti SC Regular"/>
          <w:bCs/>
          <w:kern w:val="0"/>
          <w:sz w:val="18"/>
          <w:szCs w:val="18"/>
          <w:lang w:bidi="ar"/>
        </w:rPr>
        <w:t>将障碍物、动态环境信息映射为局部避障约束，</w:t>
      </w:r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主要包括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>避障约束</w:t>
      </w:r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和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>坡度约束</w:t>
      </w:r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。</w:t>
      </w:r>
    </w:p>
    <w:p w14:paraId="58E9B102" w14:textId="779600DC" w:rsidR="00E85212" w:rsidRPr="00E85212" w:rsidRDefault="00E85212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在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>避障约束</w:t>
      </w:r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方面，</w:t>
      </w:r>
      <w:r w:rsidR="00224888" w:rsidRP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基于实时冲突风险系数</w:t>
      </w:r>
      <w:r w:rsid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,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>构建以AGV为中心的</w:t>
      </w:r>
      <w:r w:rsidR="00224888" w:rsidRP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自适应安全区域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</w:t>
      </w:r>
      <m:oMath>
        <m:r>
          <m:rPr>
            <m:scr m:val="script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S=</m:t>
        </m:r>
        <m:d>
          <m:dPr>
            <m:begChr m:val="{"/>
            <m:sepChr m:val="∣"/>
            <m:endChr m:val="}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dPr>
          <m:e>
            <m:d>
              <m:dP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d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x,y</m:t>
                </m: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</m:d>
          </m:e>
          <m:e>
            <m:rad>
              <m:radPr>
                <m:degHide m:val="1"/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radPr>
              <m:deg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Yuanti SC Regular"/>
                                <w:bCs/>
                                <w:i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</m:d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p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Yuanti SC Regular"/>
                            <w:bCs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Yuanti SC Regular"/>
                                <w:bCs/>
                                <w:i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 w:cs="Yuanti SC Regular" w:hint="eastAsia"/>
                <w:kern w:val="0"/>
                <w:sz w:val="18"/>
                <w:szCs w:val="18"/>
                <w:lang w:bidi="ar"/>
              </w:rPr>
              <m:t>≥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d</m:t>
                </m: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  <m:t>safe</m:t>
                </m:r>
              </m:sub>
            </m:sSub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d>
      </m:oMath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，其中安全距离为 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safe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safe</m:t>
            </m:r>
            <m:r>
              <m:rPr>
                <m:lit/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_</m:t>
            </m:r>
            <m:r>
              <m:rPr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base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+0.3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⋅ρ⋅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v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，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ρ</m:t>
        </m:r>
      </m:oMath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>为冲突风险系数</w:t>
      </w:r>
      <w:r w:rsid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719F80CC" w14:textId="45745A90" w:rsidR="00492FBD" w:rsidRDefault="00E85212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在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>坡度约束</w:t>
      </w:r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方面，</w:t>
      </w:r>
      <w:r w:rsidRPr="00E85212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考虑坡度约束以防止AGV打滑，具体为 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θ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current</m:t>
            </m:r>
          </m:sub>
        </m:sSub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θ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⋅</m:t>
        </m:r>
        <m:d>
          <m:dP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1-</m:t>
            </m:r>
            <m:f>
              <m:fP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ρ</m:t>
                </m:r>
              </m:num>
              <m:den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2</m:t>
                </m:r>
              </m:den>
            </m:f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d>
      </m:oMath>
      <w:r>
        <w:rPr>
          <w:rFonts w:ascii="宋体" w:hAnsi="宋体" w:cs="Yuanti SC Regular"/>
          <w:bCs/>
          <w:kern w:val="0"/>
          <w:sz w:val="18"/>
          <w:szCs w:val="18"/>
          <w:lang w:bidi="ar"/>
        </w:rPr>
        <w:t>。</w:t>
      </w:r>
    </w:p>
    <w:p w14:paraId="2EF60B3D" w14:textId="7795743F" w:rsidR="000F3969" w:rsidRPr="008145DB" w:rsidRDefault="006F3872" w:rsidP="00BB39C9">
      <w:pPr>
        <w:widowControl/>
        <w:spacing w:before="100" w:beforeAutospacing="1" w:after="100" w:afterAutospacing="1" w:line="276" w:lineRule="auto"/>
        <w:textAlignment w:val="baseline"/>
        <w:rPr>
          <w:bCs/>
          <w:kern w:val="0"/>
          <w:sz w:val="18"/>
          <w:szCs w:val="18"/>
          <w:lang w:bidi="ar"/>
        </w:rPr>
      </w:pPr>
      <w:r w:rsidRPr="008145DB">
        <w:rPr>
          <w:rFonts w:hint="eastAsia"/>
          <w:bCs/>
          <w:kern w:val="0"/>
          <w:sz w:val="18"/>
          <w:szCs w:val="18"/>
          <w:lang w:bidi="ar"/>
        </w:rPr>
        <w:t>2</w:t>
      </w:r>
      <w:r w:rsidR="00492FBD" w:rsidRPr="008145DB">
        <w:rPr>
          <w:rFonts w:hint="eastAsia"/>
          <w:bCs/>
          <w:kern w:val="0"/>
          <w:sz w:val="18"/>
          <w:szCs w:val="18"/>
          <w:lang w:bidi="ar"/>
        </w:rPr>
        <w:t xml:space="preserve">. </w:t>
      </w:r>
      <w:r w:rsidR="000F3969" w:rsidRPr="008145DB">
        <w:rPr>
          <w:bCs/>
          <w:kern w:val="0"/>
          <w:sz w:val="18"/>
          <w:szCs w:val="18"/>
          <w:lang w:bidi="ar"/>
        </w:rPr>
        <w:t>HQP</w:t>
      </w:r>
      <w:r w:rsidR="000F3969" w:rsidRPr="008145DB">
        <w:rPr>
          <w:bCs/>
          <w:kern w:val="0"/>
          <w:sz w:val="18"/>
          <w:szCs w:val="18"/>
          <w:lang w:bidi="ar"/>
        </w:rPr>
        <w:t>（层次二次规划）</w:t>
      </w:r>
      <w:r w:rsidR="000F3969" w:rsidRPr="008145DB">
        <w:rPr>
          <w:rFonts w:hint="eastAsia"/>
          <w:bCs/>
          <w:kern w:val="0"/>
          <w:sz w:val="18"/>
          <w:szCs w:val="18"/>
          <w:lang w:bidi="ar"/>
        </w:rPr>
        <w:t>设计</w:t>
      </w:r>
    </w:p>
    <w:p w14:paraId="0ACB0370" w14:textId="77777777" w:rsidR="008461AD" w:rsidRDefault="008461AD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在AGV动态调度场景中，系统需同时满足</w:t>
      </w:r>
      <w:r w:rsidRPr="008461AD">
        <w:rPr>
          <w:bCs/>
          <w:kern w:val="0"/>
          <w:sz w:val="18"/>
          <w:szCs w:val="18"/>
          <w:lang w:bidi="ar"/>
        </w:rPr>
        <w:t>​​</w:t>
      </w:r>
      <w:r w:rsidRP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多类约束条件</w:t>
      </w:r>
      <w:r w:rsidRPr="008461AD">
        <w:rPr>
          <w:bCs/>
          <w:kern w:val="0"/>
          <w:sz w:val="18"/>
          <w:szCs w:val="18"/>
          <w:lang w:bidi="ar"/>
        </w:rPr>
        <w:t>​​</w:t>
      </w:r>
      <w:r w:rsidRP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（如安全避障、机械性能、能源限制等），但这些约束的</w:t>
      </w:r>
      <w:r w:rsidRPr="008461AD">
        <w:rPr>
          <w:bCs/>
          <w:kern w:val="0"/>
          <w:sz w:val="18"/>
          <w:szCs w:val="18"/>
          <w:lang w:bidi="ar"/>
        </w:rPr>
        <w:t>​​</w:t>
      </w:r>
      <w:r w:rsidRP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优先级和性质存在显著差</w:t>
      </w:r>
      <w:r w:rsidRPr="008461AD">
        <w:rPr>
          <w:rFonts w:ascii="宋体" w:hAnsi="宋体" w:cs="宋体" w:hint="eastAsia"/>
          <w:bCs/>
          <w:kern w:val="0"/>
          <w:sz w:val="18"/>
          <w:szCs w:val="18"/>
          <w:lang w:bidi="ar"/>
        </w:rPr>
        <w:t>异</w:t>
      </w:r>
      <w:r w:rsidRPr="008461AD">
        <w:rPr>
          <w:rFonts w:ascii="宋体" w:hAnsi="宋体" w:cs="宋体" w:hint="eastAsia"/>
          <w:bCs/>
          <w:kern w:val="0"/>
          <w:sz w:val="18"/>
          <w:szCs w:val="18"/>
          <w:lang w:bidi="ar"/>
        </w:rPr>
        <w:t>，</w:t>
      </w:r>
      <w:r w:rsidRPr="008461AD">
        <w:rPr>
          <w:rFonts w:ascii="宋体" w:hAnsi="宋体" w:cs="宋体" w:hint="eastAsia"/>
          <w:bCs/>
          <w:kern w:val="0"/>
          <w:sz w:val="18"/>
          <w:szCs w:val="18"/>
          <w:lang w:bidi="ar"/>
        </w:rPr>
        <w:t>传统单层优化</w:t>
      </w:r>
      <w:r w:rsidRPr="008461AD">
        <w:rPr>
          <w:bCs/>
          <w:kern w:val="0"/>
          <w:sz w:val="18"/>
          <w:szCs w:val="18"/>
          <w:lang w:bidi="ar"/>
        </w:rPr>
        <w:t>​​</w:t>
      </w:r>
      <w:r w:rsidRPr="008461AD">
        <w:rPr>
          <w:rFonts w:ascii="宋体" w:hAnsi="宋体" w:cs="宋体" w:hint="eastAsia"/>
          <w:bCs/>
          <w:kern w:val="0"/>
          <w:sz w:val="18"/>
          <w:szCs w:val="18"/>
          <w:lang w:bidi="ar"/>
        </w:rPr>
        <w:t>难以区分优先级，可能导致关键约束被次要目标牺牲。例如，为降低能耗而逼近障碍物可能引发安全隐患</w:t>
      </w:r>
      <w:r w:rsidRPr="008461AD">
        <w:rPr>
          <w:rFonts w:ascii="宋体" w:hAnsi="宋体" w:cs="宋体" w:hint="eastAsia"/>
          <w:bCs/>
          <w:kern w:val="0"/>
          <w:sz w:val="18"/>
          <w:szCs w:val="18"/>
          <w:lang w:bidi="ar"/>
        </w:rPr>
        <w:t>。</w:t>
      </w:r>
    </w:p>
    <w:p w14:paraId="26C6FBB3" w14:textId="24C6610C" w:rsidR="006F3872" w:rsidRDefault="00185DDC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DC392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lastRenderedPageBreak/>
        <w:t>利用HQP</w:t>
      </w:r>
      <w:r w:rsidRPr="00DC3921">
        <w:rPr>
          <w:bCs/>
          <w:kern w:val="0"/>
          <w:sz w:val="18"/>
          <w:szCs w:val="18"/>
          <w:lang w:bidi="ar"/>
        </w:rPr>
        <w:t>​​</w:t>
      </w:r>
      <w:r w:rsidRPr="00DC392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分层求解</w:t>
      </w:r>
      <w:r w:rsidRPr="00DC3921">
        <w:rPr>
          <w:bCs/>
          <w:kern w:val="0"/>
          <w:sz w:val="18"/>
          <w:szCs w:val="18"/>
          <w:lang w:bidi="ar"/>
        </w:rPr>
        <w:t>​​</w:t>
      </w:r>
      <w:r w:rsidRPr="00DC392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处理约束冲突</w:t>
      </w:r>
      <w:r w:rsidRPr="00DC392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="000F3969" w:rsidRPr="000F3969">
        <w:rPr>
          <w:rFonts w:ascii="宋体" w:hAnsi="宋体" w:cs="Yuanti SC Regular"/>
          <w:bCs/>
          <w:kern w:val="0"/>
          <w:sz w:val="18"/>
          <w:szCs w:val="18"/>
          <w:lang w:bidi="ar"/>
        </w:rPr>
        <w:t>在满足高优先级约束的前提下，逐级优化性能指标</w:t>
      </w:r>
      <w:r w:rsidR="00DC3921" w:rsidRPr="00DC3921">
        <w:rPr>
          <w:rFonts w:ascii="宋体" w:hAnsi="宋体" w:cs="Yuanti SC Regular"/>
          <w:bCs/>
          <w:kern w:val="0"/>
          <w:sz w:val="18"/>
          <w:szCs w:val="18"/>
          <w:lang w:bidi="ar"/>
        </w:rPr>
        <w:t>。HQP 按照硬性与软性优先级将</w:t>
      </w:r>
      <w:r w:rsidR="006F3872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上一步中的</w:t>
      </w:r>
      <w:r w:rsidR="00DC3921" w:rsidRPr="00DC3921">
        <w:rPr>
          <w:rFonts w:ascii="宋体" w:hAnsi="宋体" w:cs="Yuanti SC Regular"/>
          <w:bCs/>
          <w:kern w:val="0"/>
          <w:sz w:val="18"/>
          <w:szCs w:val="18"/>
          <w:lang w:bidi="ar"/>
        </w:rPr>
        <w:t>约束分级处理</w:t>
      </w:r>
      <w:r w:rsidR="00DC392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按</w:t>
      </w:r>
      <w:r w:rsidR="006F3872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层级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求解约束，输出最优控制指令。</w:t>
      </w:r>
      <w:r w:rsidR="006F3872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首先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约束分层如下</w:t>
      </w:r>
      <w:r w:rsidR="00372744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 xml:space="preserve">表所示 </w:t>
      </w:r>
    </w:p>
    <w:p w14:paraId="1928E255" w14:textId="1D9A064E" w:rsidR="00372744" w:rsidRDefault="00372744" w:rsidP="00BB39C9">
      <w:pPr>
        <w:pStyle w:val="aff"/>
        <w:keepNext/>
        <w:spacing w:line="276" w:lineRule="auto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约束层级划分</w:t>
      </w:r>
    </w:p>
    <w:tbl>
      <w:tblPr>
        <w:tblStyle w:val="aff3"/>
        <w:tblW w:w="8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2872"/>
        <w:gridCol w:w="4685"/>
      </w:tblGrid>
      <w:tr w:rsidR="006F3872" w:rsidRPr="006F3872" w14:paraId="18A01E3D" w14:textId="77777777" w:rsidTr="00BB39C9">
        <w:trPr>
          <w:trHeight w:val="237"/>
          <w:jc w:val="center"/>
        </w:trPr>
        <w:tc>
          <w:tcPr>
            <w:tcW w:w="0" w:type="auto"/>
            <w:hideMark/>
          </w:tcPr>
          <w:p w14:paraId="1C52D8AD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/>
                <w:b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层级</w:t>
            </w:r>
          </w:p>
        </w:tc>
        <w:tc>
          <w:tcPr>
            <w:tcW w:w="0" w:type="auto"/>
            <w:hideMark/>
          </w:tcPr>
          <w:p w14:paraId="4273592D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约束类型</w:t>
            </w:r>
          </w:p>
        </w:tc>
        <w:tc>
          <w:tcPr>
            <w:tcW w:w="0" w:type="auto"/>
            <w:hideMark/>
          </w:tcPr>
          <w:p w14:paraId="5E30FE7E" w14:textId="5AF10EE9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Yuanti SC Regular" w:hint="eastAsia"/>
                <w:b/>
                <w:bCs/>
                <w:kern w:val="0"/>
                <w:sz w:val="18"/>
                <w:szCs w:val="18"/>
                <w:lang w:bidi="ar"/>
              </w:rPr>
              <w:t>约束内容</w:t>
            </w:r>
          </w:p>
        </w:tc>
      </w:tr>
      <w:tr w:rsidR="006F3872" w:rsidRPr="006F3872" w14:paraId="28FA95B0" w14:textId="77777777" w:rsidTr="00BB39C9">
        <w:trPr>
          <w:trHeight w:val="237"/>
          <w:jc w:val="center"/>
        </w:trPr>
        <w:tc>
          <w:tcPr>
            <w:tcW w:w="0" w:type="auto"/>
            <w:hideMark/>
          </w:tcPr>
          <w:p w14:paraId="51B4C44E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bCs/>
                <w:kern w:val="0"/>
                <w:sz w:val="18"/>
                <w:szCs w:val="18"/>
                <w:lang w:bidi="ar"/>
              </w:rPr>
              <w:t>​​</w:t>
            </w: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L1</w:t>
            </w:r>
            <w:r w:rsidRPr="006F3872">
              <w:rPr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  <w:tc>
          <w:tcPr>
            <w:tcW w:w="0" w:type="auto"/>
            <w:hideMark/>
          </w:tcPr>
          <w:p w14:paraId="6ED6991F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避障安全约束（硬性）</w:t>
            </w:r>
          </w:p>
        </w:tc>
        <w:tc>
          <w:tcPr>
            <w:tcW w:w="0" w:type="auto"/>
            <w:hideMark/>
          </w:tcPr>
          <w:p w14:paraId="39BD29D5" w14:textId="56F99FA5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避障约束、最大加速度约束</w:t>
            </w:r>
          </w:p>
        </w:tc>
      </w:tr>
      <w:tr w:rsidR="006F3872" w:rsidRPr="006F3872" w14:paraId="4F090E7C" w14:textId="77777777" w:rsidTr="00BB39C9">
        <w:trPr>
          <w:trHeight w:val="237"/>
          <w:jc w:val="center"/>
        </w:trPr>
        <w:tc>
          <w:tcPr>
            <w:tcW w:w="0" w:type="auto"/>
            <w:hideMark/>
          </w:tcPr>
          <w:p w14:paraId="304D5B74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bCs/>
                <w:kern w:val="0"/>
                <w:sz w:val="18"/>
                <w:szCs w:val="18"/>
                <w:lang w:bidi="ar"/>
              </w:rPr>
              <w:t>​​</w:t>
            </w: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L2</w:t>
            </w:r>
            <w:r w:rsidRPr="006F3872">
              <w:rPr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  <w:tc>
          <w:tcPr>
            <w:tcW w:w="0" w:type="auto"/>
            <w:hideMark/>
          </w:tcPr>
          <w:p w14:paraId="5C887722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几何/动力学约束（硬性）</w:t>
            </w:r>
          </w:p>
        </w:tc>
        <w:tc>
          <w:tcPr>
            <w:tcW w:w="0" w:type="auto"/>
            <w:hideMark/>
          </w:tcPr>
          <w:p w14:paraId="7A4F4B4F" w14:textId="792400FD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转向角约束、通道通过性约束、载重稳定性约束</w:t>
            </w:r>
          </w:p>
        </w:tc>
      </w:tr>
      <w:tr w:rsidR="006F3872" w:rsidRPr="006F3872" w14:paraId="3F51001F" w14:textId="77777777" w:rsidTr="00BB39C9">
        <w:trPr>
          <w:trHeight w:val="230"/>
          <w:jc w:val="center"/>
        </w:trPr>
        <w:tc>
          <w:tcPr>
            <w:tcW w:w="0" w:type="auto"/>
            <w:hideMark/>
          </w:tcPr>
          <w:p w14:paraId="297D7D65" w14:textId="77777777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bCs/>
                <w:kern w:val="0"/>
                <w:sz w:val="18"/>
                <w:szCs w:val="18"/>
                <w:lang w:bidi="ar"/>
              </w:rPr>
              <w:t>​​</w:t>
            </w: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L3</w:t>
            </w:r>
            <w:r w:rsidRPr="006F3872">
              <w:rPr>
                <w:bCs/>
                <w:kern w:val="0"/>
                <w:sz w:val="18"/>
                <w:szCs w:val="18"/>
                <w:lang w:bidi="ar"/>
              </w:rPr>
              <w:t>​​</w:t>
            </w:r>
          </w:p>
        </w:tc>
        <w:tc>
          <w:tcPr>
            <w:tcW w:w="0" w:type="auto"/>
            <w:hideMark/>
          </w:tcPr>
          <w:p w14:paraId="15591D0A" w14:textId="345804D1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能源效率</w:t>
            </w:r>
            <w:r w:rsidRPr="006F3872"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  <w:t>约束（软性）</w:t>
            </w:r>
          </w:p>
        </w:tc>
        <w:tc>
          <w:tcPr>
            <w:tcW w:w="0" w:type="auto"/>
            <w:hideMark/>
          </w:tcPr>
          <w:p w14:paraId="16BBD7C3" w14:textId="5D0BED01" w:rsidR="006F3872" w:rsidRPr="006F3872" w:rsidRDefault="006F3872" w:rsidP="00BB39C9">
            <w:pPr>
              <w:widowControl/>
              <w:spacing w:before="100" w:beforeAutospacing="1" w:after="100" w:afterAutospacing="1" w:line="276" w:lineRule="auto"/>
              <w:ind w:leftChars="202" w:left="424"/>
              <w:textAlignment w:val="baseline"/>
              <w:rPr>
                <w:rFonts w:ascii="宋体" w:hAnsi="宋体" w:cs="Yuanti SC Regular" w:hint="eastAsia"/>
                <w:bCs/>
                <w:kern w:val="0"/>
                <w:sz w:val="18"/>
                <w:szCs w:val="18"/>
                <w:lang w:bidi="ar"/>
              </w:rPr>
            </w:pPr>
            <w:r w:rsidRPr="006F3872">
              <w:rPr>
                <w:rFonts w:ascii="宋体" w:hAnsi="宋体" w:cs="Yuanti SC Regular"/>
                <w:bCs/>
                <w:kern w:val="0"/>
                <w:sz w:val="18"/>
                <w:szCs w:val="18"/>
                <w:lang w:bidi="ar"/>
              </w:rPr>
              <w:t>续航约束、电机功率限制</w:t>
            </w:r>
          </w:p>
        </w:tc>
      </w:tr>
    </w:tbl>
    <w:p w14:paraId="2A7282FE" w14:textId="26F68CA2" w:rsidR="006F3872" w:rsidRPr="006F3872" w:rsidRDefault="006F3872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HQP求解后的输出结果是一个分层优化的控制指令集合，</w:t>
      </w:r>
      <w:r w:rsidR="005D474C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以下为一个输出示例</w:t>
      </w:r>
      <w:r w:rsid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,</w:t>
      </w:r>
      <w:r w:rsidR="00AD3166" w:rsidRPr="00AD3166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</w:t>
      </w:r>
      <w:r w:rsidR="00AD3166" w:rsidRPr="00090747">
        <w:rPr>
          <w:rFonts w:ascii="宋体" w:hAnsi="宋体" w:cs="Yuanti SC Regular"/>
          <w:bCs/>
          <w:kern w:val="0"/>
          <w:sz w:val="18"/>
          <w:szCs w:val="18"/>
          <w:lang w:bidi="ar"/>
        </w:rPr>
        <w:t>通过HQP处理后的约束集，</w:t>
      </w:r>
      <w:r w:rsidR="00C87A34"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将作为输入引导下一步的调度策略生成过程</w:t>
      </w:r>
      <w:r w:rsid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:</w:t>
      </w:r>
    </w:p>
    <w:p w14:paraId="06182637" w14:textId="30E5B790" w:rsidR="006F3872" w:rsidRPr="006F3872" w:rsidRDefault="00AD3166" w:rsidP="00BB39C9">
      <w:pPr>
        <w:widowControl/>
        <w:spacing w:before="100" w:beforeAutospacing="1" w:after="100" w:afterAutospacing="1" w:line="276" w:lineRule="auto"/>
        <w:ind w:leftChars="2" w:left="4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a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. 安全限速：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v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safe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=min</m:t>
        </m:r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v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max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d>
              <m:d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obs</m:t>
                    </m:r>
                  </m:sub>
                </m:s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min</m:t>
                    </m:r>
                  </m:sub>
                </m:sSub>
              </m:e>
            </m:d>
            <m:r>
              <m:rPr>
                <m:lit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/</m:t>
            </m:r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τ</m:t>
            </m:r>
          </m:e>
        </m:d>
      </m:oMath>
    </w:p>
    <w:p w14:paraId="677EBA95" w14:textId="18A54BBD" w:rsidR="006F3872" w:rsidRPr="006F3872" w:rsidRDefault="00AD3166" w:rsidP="00BB39C9">
      <w:pPr>
        <w:widowControl/>
        <w:spacing w:before="100" w:beforeAutospacing="1" w:after="100" w:afterAutospacing="1" w:line="276" w:lineRule="auto"/>
        <w:ind w:leftChars="2" w:left="4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b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. 转向角约束：</w:t>
      </w:r>
      <m:oMath>
        <m:d>
          <m:dPr>
            <m:begChr m:val="|"/>
            <m:endChr m:val="|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φ</m:t>
            </m: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d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φ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</m:t>
            </m:r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ax</m:t>
            </m:r>
          </m:sub>
        </m:sSub>
      </m:oMath>
    </w:p>
    <w:p w14:paraId="4186471C" w14:textId="696585F8" w:rsidR="00372744" w:rsidRDefault="00AD3166" w:rsidP="00BB39C9">
      <w:pPr>
        <w:widowControl/>
        <w:spacing w:before="100" w:beforeAutospacing="1" w:after="100" w:afterAutospacing="1" w:line="276" w:lineRule="auto"/>
        <w:ind w:leftChars="2" w:left="4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c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. 加速度约束：</w:t>
      </w:r>
      <m:oMath>
        <m:d>
          <m:dPr>
            <m:begChr m:val="|"/>
            <m:endChr m:val="|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d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ax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·</m:t>
        </m:r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1-</m:t>
            </m:r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ρ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collision</m:t>
                </m:r>
              </m:sub>
            </m:sSub>
          </m:e>
        </m:d>
      </m:oMath>
    </w:p>
    <w:p w14:paraId="75B678BD" w14:textId="17772F80" w:rsidR="00090747" w:rsidRPr="006F3872" w:rsidRDefault="00AD3166" w:rsidP="00BB39C9">
      <w:pPr>
        <w:widowControl/>
        <w:spacing w:before="100" w:beforeAutospacing="1" w:after="100" w:afterAutospacing="1" w:line="276" w:lineRule="auto"/>
        <w:ind w:leftChars="2" w:left="4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d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. 路径规划约束：避开所有不满足</w:t>
      </w:r>
      <m:oMath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x,y</m:t>
            </m:r>
          </m:e>
        </m:d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∈S</m:t>
        </m:r>
      </m:oMath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的区域</w:t>
      </w:r>
    </w:p>
    <w:p w14:paraId="4DE0070F" w14:textId="30E35969" w:rsidR="00090747" w:rsidRPr="00090747" w:rsidRDefault="005D474C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5D474C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为确保系统可靠性，本模块同步生成符合ROS2框架的机器可执行代码（Python类）和人类可读的规则文档（Markdown/PDF格式）。通过抽象语法树（AST）比对技术，严格保证调度逻辑的一致性、可追溯性和可维护性。</w:t>
      </w:r>
    </w:p>
    <w:p w14:paraId="248885A4" w14:textId="7C396BA5" w:rsidR="00676AD4" w:rsidRPr="00F87FCA" w:rsidRDefault="00F87FCA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/>
          <w:bCs/>
          <w:kern w:val="0"/>
          <w:sz w:val="18"/>
          <w:szCs w:val="18"/>
          <w:lang w:bidi="ar"/>
        </w:rPr>
      </w:pPr>
      <w:bookmarkStart w:id="72" w:name="_Hlk196919873"/>
      <w:bookmarkEnd w:id="70"/>
      <w:r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>4</w:t>
      </w:r>
      <w:r w:rsidRPr="00BE6DD9">
        <w:rPr>
          <w:rStyle w:val="af0"/>
          <w:rFonts w:ascii="宋体" w:hAnsi="宋体" w:cs="Yuanti SC Regular" w:hint="eastAsia"/>
          <w:b w:val="0"/>
          <w:kern w:val="0"/>
          <w:sz w:val="18"/>
          <w:szCs w:val="18"/>
          <w:lang w:bidi="ar"/>
        </w:rPr>
        <w:t xml:space="preserve">.2.4 </w:t>
      </w:r>
      <w:r w:rsidRPr="00BE6DD9">
        <w:rPr>
          <w:rFonts w:ascii="宋体" w:hAnsi="宋体" w:cs="Yuanti SC Regular"/>
          <w:b/>
          <w:kern w:val="0"/>
          <w:sz w:val="18"/>
          <w:szCs w:val="18"/>
          <w:lang w:bidi="ar"/>
        </w:rPr>
        <w:t>智能规则生成（LLM规则生成器）</w:t>
      </w:r>
    </w:p>
    <w:p w14:paraId="2EDC26E7" w14:textId="0CF22017" w:rsidR="005F0B47" w:rsidRPr="00CB6E2A" w:rsidRDefault="00C87A34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宋体" w:hAnsi="宋体" w:cs="Yuanti SC Regular" w:hint="eastAsia"/>
          <w:b w:val="0"/>
          <w:sz w:val="18"/>
          <w:szCs w:val="18"/>
          <w:lang w:bidi="ar"/>
        </w:rPr>
      </w:pPr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在获得六</w:t>
      </w:r>
      <w:proofErr w:type="gramStart"/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维状态</w:t>
      </w:r>
      <w:proofErr w:type="gramEnd"/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特征与物理约束表达式后，系统进入策略生成阶段。该阶段通过结构化提示工程驱动LLM生成符合物理可行性与调度目标的策略代码</w:t>
      </w:r>
      <w:r w:rsidR="00724299" w:rsidRPr="00724299">
        <w:rPr>
          <w:rFonts w:ascii="宋体" w:hAnsi="宋体" w:cs="Yuanti SC Regular"/>
          <w:bCs/>
          <w:kern w:val="0"/>
          <w:sz w:val="18"/>
          <w:szCs w:val="18"/>
          <w:lang w:bidi="ar"/>
        </w:rPr>
        <w:t>。</w:t>
      </w:r>
      <w:r w:rsidR="008145DB" w:rsidRPr="008145DB">
        <w:rPr>
          <w:rFonts w:ascii="宋体" w:hAnsi="宋体" w:cs="Yuanti SC Regular"/>
          <w:bCs/>
          <w:kern w:val="0"/>
          <w:sz w:val="18"/>
          <w:szCs w:val="18"/>
          <w:lang w:bidi="ar"/>
        </w:rPr>
        <w:t>整个生成过程</w:t>
      </w:r>
      <w:r w:rsidR="008145DB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可分为以下三个子步骤，分别为</w:t>
      </w:r>
      <w:r w:rsidR="008145DB" w:rsidRPr="008145DB">
        <w:rPr>
          <w:rFonts w:ascii="宋体" w:hAnsi="宋体" w:cs="Yuanti SC Regular"/>
          <w:bCs/>
          <w:kern w:val="0"/>
          <w:sz w:val="18"/>
          <w:szCs w:val="18"/>
          <w:lang w:bidi="ar"/>
        </w:rPr>
        <w:t>提示工程构造、代码生成与安全验证机制。</w:t>
      </w:r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策略生成依赖于前两阶段提取的六维特征向量与第三阶段构建的HQP约束表达式，作为结构化提示的一部分引导LLM推理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33658AD8" w14:textId="77777777" w:rsidR="006F3872" w:rsidRPr="006F3872" w:rsidRDefault="006F3872" w:rsidP="00BB39C9">
      <w:pPr>
        <w:widowControl/>
        <w:spacing w:before="100" w:beforeAutospacing="1" w:after="100" w:afterAutospacing="1" w:line="276" w:lineRule="auto"/>
        <w:textAlignment w:val="baseline"/>
        <w:rPr>
          <w:bCs/>
          <w:kern w:val="0"/>
          <w:sz w:val="18"/>
          <w:szCs w:val="18"/>
          <w:lang w:bidi="ar"/>
        </w:rPr>
      </w:pPr>
      <w:r w:rsidRPr="006F3872">
        <w:rPr>
          <w:bCs/>
          <w:kern w:val="0"/>
          <w:sz w:val="18"/>
          <w:szCs w:val="18"/>
          <w:lang w:bidi="ar"/>
        </w:rPr>
        <w:t xml:space="preserve">1. </w:t>
      </w:r>
      <w:r w:rsidRPr="006F3872">
        <w:rPr>
          <w:bCs/>
          <w:kern w:val="0"/>
          <w:sz w:val="18"/>
          <w:szCs w:val="18"/>
          <w:lang w:bidi="ar"/>
        </w:rPr>
        <w:t>提示工程构造</w:t>
      </w:r>
    </w:p>
    <w:p w14:paraId="1BE7E215" w14:textId="77777777" w:rsidR="00224888" w:rsidRDefault="006F3872" w:rsidP="00BB39C9">
      <w:pPr>
        <w:widowControl/>
        <w:spacing w:before="100" w:beforeAutospacing="1" w:after="100" w:afterAutospacing="1" w:line="276" w:lineRule="auto"/>
        <w:textAlignment w:val="baseline"/>
        <w:rPr>
          <w:bCs/>
          <w:kern w:val="0"/>
          <w:sz w:val="18"/>
          <w:szCs w:val="18"/>
          <w:lang w:bidi="ar"/>
        </w:rPr>
      </w:pPr>
      <w:r w:rsidRPr="006F3872">
        <w:rPr>
          <w:bCs/>
          <w:kern w:val="0"/>
          <w:sz w:val="18"/>
          <w:szCs w:val="18"/>
          <w:lang w:bidi="ar"/>
        </w:rPr>
        <w:t>构造含领域知识的结构化指令，结构化指令包含以下几个方面</w:t>
      </w:r>
      <w:r w:rsidR="008145DB">
        <w:rPr>
          <w:rFonts w:hint="eastAsia"/>
          <w:bCs/>
          <w:kern w:val="0"/>
          <w:sz w:val="18"/>
          <w:szCs w:val="18"/>
          <w:lang w:bidi="ar"/>
        </w:rPr>
        <w:t>。</w:t>
      </w:r>
    </w:p>
    <w:p w14:paraId="18F64F48" w14:textId="1C8BE684" w:rsidR="008145DB" w:rsidRDefault="008145DB" w:rsidP="00BB39C9">
      <w:pPr>
        <w:widowControl/>
        <w:spacing w:before="100" w:beforeAutospacing="1" w:after="100" w:afterAutospacing="1" w:line="276" w:lineRule="auto"/>
        <w:textAlignment w:val="baseline"/>
        <w:rPr>
          <w:bCs/>
          <w:kern w:val="0"/>
          <w:sz w:val="18"/>
          <w:szCs w:val="18"/>
          <w:lang w:bidi="ar"/>
        </w:rPr>
      </w:pPr>
      <w:r w:rsidRPr="008145DB">
        <w:rPr>
          <w:bCs/>
          <w:kern w:val="0"/>
          <w:sz w:val="18"/>
          <w:szCs w:val="18"/>
          <w:lang w:bidi="ar"/>
        </w:rPr>
        <w:t>首先是约束条件提示，来源于前述多模态约束编译模块中生成的</w:t>
      </w:r>
      <w:r w:rsidRPr="008145DB">
        <w:rPr>
          <w:bCs/>
          <w:kern w:val="0"/>
          <w:sz w:val="18"/>
          <w:szCs w:val="18"/>
          <w:lang w:bidi="ar"/>
        </w:rPr>
        <w:t xml:space="preserve"> HQP </w:t>
      </w:r>
      <w:r w:rsidRPr="008145DB">
        <w:rPr>
          <w:bCs/>
          <w:kern w:val="0"/>
          <w:sz w:val="18"/>
          <w:szCs w:val="18"/>
          <w:lang w:bidi="ar"/>
        </w:rPr>
        <w:t>约束表达式，确保生成代码始终满足当前物理环境与设备能力的限制。其次是优化目标提示，依据六维特征向量中的任务参数、资源状态和环境因素，构建优化目标函数，如运输效率最大化或能耗最小化等。此外，指令中还包含代码规范提示，要求生成代码符合</w:t>
      </w:r>
      <w:r w:rsidRPr="008145DB">
        <w:rPr>
          <w:bCs/>
          <w:kern w:val="0"/>
          <w:sz w:val="18"/>
          <w:szCs w:val="18"/>
          <w:lang w:bidi="ar"/>
        </w:rPr>
        <w:t xml:space="preserve"> ROS2 </w:t>
      </w:r>
      <w:r w:rsidRPr="008145DB">
        <w:rPr>
          <w:bCs/>
          <w:kern w:val="0"/>
          <w:sz w:val="18"/>
          <w:szCs w:val="18"/>
          <w:lang w:bidi="ar"/>
        </w:rPr>
        <w:t>框架的开发标准，明确类型注解、加入必要的异常处理逻辑，并完成日志记录机制，以满足工业系统的可部署要求。为提高生成质量，系统还嵌入历史策略</w:t>
      </w:r>
      <w:r w:rsidR="00224888">
        <w:rPr>
          <w:rFonts w:hint="eastAsia"/>
          <w:bCs/>
          <w:kern w:val="0"/>
          <w:sz w:val="18"/>
          <w:szCs w:val="18"/>
          <w:lang w:bidi="ar"/>
        </w:rPr>
        <w:t>作为</w:t>
      </w:r>
      <w:r w:rsidRPr="008145DB">
        <w:rPr>
          <w:bCs/>
          <w:kern w:val="0"/>
          <w:sz w:val="18"/>
          <w:szCs w:val="18"/>
          <w:lang w:bidi="ar"/>
        </w:rPr>
        <w:t>示例提示，包括</w:t>
      </w:r>
      <w:r w:rsidRPr="008145DB">
        <w:rPr>
          <w:bCs/>
          <w:kern w:val="0"/>
          <w:sz w:val="18"/>
          <w:szCs w:val="18"/>
          <w:lang w:bidi="ar"/>
        </w:rPr>
        <w:t>Top-3</w:t>
      </w:r>
      <w:r w:rsidRPr="008145DB">
        <w:rPr>
          <w:bCs/>
          <w:kern w:val="0"/>
          <w:sz w:val="18"/>
          <w:szCs w:val="18"/>
          <w:lang w:bidi="ar"/>
        </w:rPr>
        <w:t>策略片段的摘要与注释，帮助模型从过往成功经验中学习调度逻辑。</w:t>
      </w:r>
    </w:p>
    <w:p w14:paraId="575B7FA3" w14:textId="48FA8CEF" w:rsidR="00724299" w:rsidRDefault="008145DB" w:rsidP="00BB39C9">
      <w:pPr>
        <w:widowControl/>
        <w:spacing w:before="100" w:beforeAutospacing="1" w:after="100" w:afterAutospacing="1" w:line="276" w:lineRule="auto"/>
        <w:textAlignment w:val="baseline"/>
        <w:rPr>
          <w:rFonts w:hint="eastAsia"/>
          <w:bCs/>
          <w:kern w:val="0"/>
          <w:sz w:val="18"/>
          <w:szCs w:val="18"/>
          <w:lang w:bidi="ar"/>
        </w:rPr>
      </w:pPr>
      <w:r w:rsidRPr="008145DB">
        <w:rPr>
          <w:bCs/>
          <w:kern w:val="0"/>
          <w:sz w:val="18"/>
          <w:szCs w:val="18"/>
          <w:lang w:bidi="ar"/>
        </w:rPr>
        <w:lastRenderedPageBreak/>
        <w:t>例如，在约束条件中，系统可能明确指出</w:t>
      </w:r>
      <w:r w:rsidRPr="008145DB">
        <w:rPr>
          <w:bCs/>
          <w:kern w:val="0"/>
          <w:sz w:val="18"/>
          <w:szCs w:val="18"/>
          <w:lang w:bidi="ar"/>
        </w:rPr>
        <w:t>“</w:t>
      </w:r>
      <w:r w:rsidRPr="008145DB">
        <w:rPr>
          <w:bCs/>
          <w:kern w:val="0"/>
          <w:sz w:val="18"/>
          <w:szCs w:val="18"/>
          <w:lang w:bidi="ar"/>
        </w:rPr>
        <w:t>转向角不得超过</w:t>
      </w:r>
      <w:r w:rsidRPr="008145DB">
        <w:rPr>
          <w:bCs/>
          <w:kern w:val="0"/>
          <w:sz w:val="18"/>
          <w:szCs w:val="18"/>
          <w:lang w:bidi="ar"/>
        </w:rPr>
        <w:t xml:space="preserve"> 56.4°”</w:t>
      </w:r>
      <w:r w:rsidRPr="008145DB">
        <w:rPr>
          <w:bCs/>
          <w:kern w:val="0"/>
          <w:sz w:val="18"/>
          <w:szCs w:val="18"/>
          <w:lang w:bidi="ar"/>
        </w:rPr>
        <w:t>、</w:t>
      </w:r>
      <w:r w:rsidRPr="008145DB">
        <w:rPr>
          <w:bCs/>
          <w:kern w:val="0"/>
          <w:sz w:val="18"/>
          <w:szCs w:val="18"/>
          <w:lang w:bidi="ar"/>
        </w:rPr>
        <w:t>“</w:t>
      </w:r>
      <w:r w:rsidRPr="008145DB">
        <w:rPr>
          <w:bCs/>
          <w:kern w:val="0"/>
          <w:sz w:val="18"/>
          <w:szCs w:val="18"/>
          <w:lang w:bidi="ar"/>
        </w:rPr>
        <w:t>载重应随坡度自动调整</w:t>
      </w:r>
      <w:r w:rsidRPr="008145DB">
        <w:rPr>
          <w:bCs/>
          <w:kern w:val="0"/>
          <w:sz w:val="18"/>
          <w:szCs w:val="18"/>
          <w:lang w:bidi="ar"/>
        </w:rPr>
        <w:t>”</w:t>
      </w:r>
      <w:r w:rsidRPr="008145DB">
        <w:rPr>
          <w:bCs/>
          <w:kern w:val="0"/>
          <w:sz w:val="18"/>
          <w:szCs w:val="18"/>
          <w:lang w:bidi="ar"/>
        </w:rPr>
        <w:t>，而优化目标则侧重</w:t>
      </w:r>
      <w:r w:rsidRPr="008145DB">
        <w:rPr>
          <w:bCs/>
          <w:kern w:val="0"/>
          <w:sz w:val="18"/>
          <w:szCs w:val="18"/>
          <w:lang w:bidi="ar"/>
        </w:rPr>
        <w:t>“</w:t>
      </w:r>
      <w:r w:rsidRPr="008145DB">
        <w:rPr>
          <w:bCs/>
          <w:kern w:val="0"/>
          <w:sz w:val="18"/>
          <w:szCs w:val="18"/>
          <w:lang w:bidi="ar"/>
        </w:rPr>
        <w:t>最大化运输效能</w:t>
      </w:r>
      <w:r w:rsidRPr="008145DB">
        <w:rPr>
          <w:bCs/>
          <w:kern w:val="0"/>
          <w:sz w:val="18"/>
          <w:szCs w:val="18"/>
          <w:lang w:bidi="ar"/>
        </w:rPr>
        <w:t>”</w:t>
      </w:r>
      <w:r w:rsidRPr="008145DB">
        <w:rPr>
          <w:bCs/>
          <w:kern w:val="0"/>
          <w:sz w:val="18"/>
          <w:szCs w:val="18"/>
          <w:lang w:bidi="ar"/>
        </w:rPr>
        <w:t>、</w:t>
      </w:r>
      <w:r w:rsidRPr="008145DB">
        <w:rPr>
          <w:bCs/>
          <w:kern w:val="0"/>
          <w:sz w:val="18"/>
          <w:szCs w:val="18"/>
          <w:lang w:bidi="ar"/>
        </w:rPr>
        <w:t>“</w:t>
      </w:r>
      <w:r w:rsidRPr="008145DB">
        <w:rPr>
          <w:bCs/>
          <w:kern w:val="0"/>
          <w:sz w:val="18"/>
          <w:szCs w:val="18"/>
          <w:lang w:bidi="ar"/>
        </w:rPr>
        <w:t>最小化单位能耗</w:t>
      </w:r>
      <w:r w:rsidRPr="008145DB">
        <w:rPr>
          <w:bCs/>
          <w:kern w:val="0"/>
          <w:sz w:val="18"/>
          <w:szCs w:val="18"/>
          <w:lang w:bidi="ar"/>
        </w:rPr>
        <w:t>”</w:t>
      </w:r>
      <w:r w:rsidRPr="008145DB">
        <w:rPr>
          <w:bCs/>
          <w:kern w:val="0"/>
          <w:sz w:val="18"/>
          <w:szCs w:val="18"/>
          <w:lang w:bidi="ar"/>
        </w:rPr>
        <w:t>等。此外，指令可能引用</w:t>
      </w:r>
      <w:r w:rsidRPr="008145DB">
        <w:rPr>
          <w:bCs/>
          <w:kern w:val="0"/>
          <w:sz w:val="18"/>
          <w:szCs w:val="18"/>
          <w:lang w:bidi="ar"/>
        </w:rPr>
        <w:t>“2023-11</w:t>
      </w:r>
      <w:r w:rsidRPr="008145DB">
        <w:rPr>
          <w:bCs/>
          <w:kern w:val="0"/>
          <w:sz w:val="18"/>
          <w:szCs w:val="18"/>
          <w:lang w:bidi="ar"/>
        </w:rPr>
        <w:t>策略</w:t>
      </w:r>
      <w:r w:rsidRPr="008145DB">
        <w:rPr>
          <w:bCs/>
          <w:kern w:val="0"/>
          <w:sz w:val="18"/>
          <w:szCs w:val="18"/>
          <w:lang w:bidi="ar"/>
        </w:rPr>
        <w:t>A”</w:t>
      </w:r>
      <w:r w:rsidRPr="008145DB">
        <w:rPr>
          <w:bCs/>
          <w:kern w:val="0"/>
          <w:sz w:val="18"/>
          <w:szCs w:val="18"/>
          <w:lang w:bidi="ar"/>
        </w:rPr>
        <w:t>等历史策略，以提供结构模板和实现思路。</w:t>
      </w:r>
    </w:p>
    <w:p w14:paraId="210B61C3" w14:textId="53FE2197" w:rsidR="006F3872" w:rsidRPr="006F3872" w:rsidRDefault="006F3872" w:rsidP="00BB39C9">
      <w:pPr>
        <w:widowControl/>
        <w:spacing w:before="100" w:beforeAutospacing="1" w:after="100" w:afterAutospacing="1" w:line="276" w:lineRule="auto"/>
        <w:textAlignment w:val="baseline"/>
        <w:rPr>
          <w:bCs/>
          <w:kern w:val="0"/>
          <w:sz w:val="18"/>
          <w:szCs w:val="18"/>
          <w:lang w:bidi="ar"/>
        </w:rPr>
      </w:pPr>
      <w:r w:rsidRPr="006F3872">
        <w:rPr>
          <w:bCs/>
          <w:kern w:val="0"/>
          <w:sz w:val="18"/>
          <w:szCs w:val="18"/>
          <w:lang w:bidi="ar"/>
        </w:rPr>
        <w:t>2. LLM</w:t>
      </w:r>
      <w:r w:rsidRPr="006F3872">
        <w:rPr>
          <w:bCs/>
          <w:kern w:val="0"/>
          <w:sz w:val="18"/>
          <w:szCs w:val="18"/>
          <w:lang w:bidi="ar"/>
        </w:rPr>
        <w:t>代码生成</w:t>
      </w:r>
    </w:p>
    <w:p w14:paraId="7FDA9E30" w14:textId="77777777" w:rsidR="00224888" w:rsidRDefault="008145DB" w:rsidP="00BB39C9">
      <w:pPr>
        <w:widowControl/>
        <w:spacing w:before="100" w:beforeAutospacing="1" w:after="100" w:afterAutospacing="1" w:line="276" w:lineRule="auto"/>
        <w:textAlignment w:val="baseline"/>
        <w:rPr>
          <w:bCs/>
          <w:kern w:val="0"/>
          <w:sz w:val="18"/>
          <w:szCs w:val="18"/>
          <w:lang w:bidi="ar"/>
        </w:rPr>
      </w:pPr>
      <w:r w:rsidRPr="008145DB">
        <w:rPr>
          <w:bCs/>
          <w:kern w:val="0"/>
          <w:sz w:val="18"/>
          <w:szCs w:val="18"/>
          <w:lang w:bidi="ar"/>
        </w:rPr>
        <w:t>在获得结构化指令后，</w:t>
      </w:r>
      <w:r w:rsidRPr="006F3872">
        <w:rPr>
          <w:bCs/>
          <w:kern w:val="0"/>
          <w:sz w:val="18"/>
          <w:szCs w:val="18"/>
          <w:lang w:bidi="ar"/>
        </w:rPr>
        <w:t>基于特征向量与历史运行数据</w:t>
      </w:r>
      <w:r>
        <w:rPr>
          <w:rFonts w:hint="eastAsia"/>
          <w:bCs/>
          <w:kern w:val="0"/>
          <w:sz w:val="18"/>
          <w:szCs w:val="18"/>
          <w:lang w:bidi="ar"/>
        </w:rPr>
        <w:t>，</w:t>
      </w:r>
      <w:r w:rsidRPr="008145DB">
        <w:rPr>
          <w:bCs/>
          <w:kern w:val="0"/>
          <w:sz w:val="18"/>
          <w:szCs w:val="18"/>
          <w:lang w:bidi="ar"/>
        </w:rPr>
        <w:t>LLM</w:t>
      </w:r>
      <w:r w:rsidRPr="008145DB">
        <w:rPr>
          <w:bCs/>
          <w:kern w:val="0"/>
          <w:sz w:val="18"/>
          <w:szCs w:val="18"/>
          <w:lang w:bidi="ar"/>
        </w:rPr>
        <w:t>将进入实际的代码生成阶段</w:t>
      </w:r>
      <w:r w:rsidR="006F3872" w:rsidRPr="006F3872">
        <w:rPr>
          <w:bCs/>
          <w:kern w:val="0"/>
          <w:sz w:val="18"/>
          <w:szCs w:val="18"/>
          <w:lang w:bidi="ar"/>
        </w:rPr>
        <w:t>，生成新的调度策略</w:t>
      </w:r>
      <w:r w:rsidR="006F3872" w:rsidRPr="006F3872">
        <w:rPr>
          <w:bCs/>
          <w:kern w:val="0"/>
          <w:sz w:val="18"/>
          <w:szCs w:val="18"/>
          <w:lang w:bidi="ar"/>
        </w:rPr>
        <w:t>Python</w:t>
      </w:r>
      <w:r w:rsidR="006F3872" w:rsidRPr="006F3872">
        <w:rPr>
          <w:bCs/>
          <w:kern w:val="0"/>
          <w:sz w:val="18"/>
          <w:szCs w:val="18"/>
          <w:lang w:bidi="ar"/>
        </w:rPr>
        <w:t>代码片段。</w:t>
      </w:r>
    </w:p>
    <w:p w14:paraId="5182C8B1" w14:textId="0C42F5C1" w:rsidR="005F0B47" w:rsidRPr="006F3872" w:rsidRDefault="008145DB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8145DB">
        <w:rPr>
          <w:bCs/>
          <w:kern w:val="0"/>
          <w:sz w:val="18"/>
          <w:szCs w:val="18"/>
          <w:lang w:bidi="ar"/>
        </w:rPr>
        <w:t>首先，模型从输入的约束与优化目标中抽取核心调度规则，明确任务的边界条件与优化重点。随后，依据任务类型和特征向量所反映的问题结构，自动选择合适的求解算法，如</w:t>
      </w:r>
      <w:r w:rsidRPr="008145DB">
        <w:rPr>
          <w:bCs/>
          <w:kern w:val="0"/>
          <w:sz w:val="18"/>
          <w:szCs w:val="18"/>
          <w:lang w:bidi="ar"/>
        </w:rPr>
        <w:t xml:space="preserve"> A* </w:t>
      </w:r>
      <w:r w:rsidRPr="008145DB">
        <w:rPr>
          <w:bCs/>
          <w:kern w:val="0"/>
          <w:sz w:val="18"/>
          <w:szCs w:val="18"/>
          <w:lang w:bidi="ar"/>
        </w:rPr>
        <w:t>搜索、启发式规则、图优化方法等。在算法框架确定后，模型合成对应的</w:t>
      </w:r>
      <w:r w:rsidRPr="008145DB">
        <w:rPr>
          <w:bCs/>
          <w:kern w:val="0"/>
          <w:sz w:val="18"/>
          <w:szCs w:val="18"/>
          <w:lang w:bidi="ar"/>
        </w:rPr>
        <w:t xml:space="preserve"> Python </w:t>
      </w:r>
      <w:r w:rsidRPr="008145DB">
        <w:rPr>
          <w:bCs/>
          <w:kern w:val="0"/>
          <w:sz w:val="18"/>
          <w:szCs w:val="18"/>
          <w:lang w:bidi="ar"/>
        </w:rPr>
        <w:t>代码片段，构建调度策略类，完成任务分配、路径规划、资源检查等函数的定义，并在必要处嵌入异常处理逻辑，保证系统在边界情况的稳定性。生成代码还将包含结构化注释，用于明确各段代码与其约束或目标函数之间的对应关系，便于后期维护与可视化展示。</w:t>
      </w:r>
    </w:p>
    <w:p w14:paraId="7ED16100" w14:textId="6422A399" w:rsidR="00F87FCA" w:rsidRPr="008145DB" w:rsidRDefault="005F0B47" w:rsidP="00BB39C9">
      <w:pPr>
        <w:widowControl/>
        <w:spacing w:before="100" w:beforeAutospacing="1" w:after="100" w:afterAutospacing="1" w:line="276" w:lineRule="auto"/>
        <w:textAlignment w:val="baseline"/>
        <w:rPr>
          <w:rFonts w:hint="eastAsia"/>
          <w:bCs/>
          <w:kern w:val="0"/>
          <w:sz w:val="18"/>
          <w:szCs w:val="18"/>
          <w:lang w:bidi="ar"/>
        </w:rPr>
      </w:pPr>
      <w:r w:rsidRPr="008145DB">
        <w:rPr>
          <w:rFonts w:hint="eastAsia"/>
          <w:bCs/>
          <w:kern w:val="0"/>
          <w:sz w:val="18"/>
          <w:szCs w:val="18"/>
          <w:lang w:bidi="ar"/>
        </w:rPr>
        <w:t xml:space="preserve">3. </w:t>
      </w:r>
      <w:r w:rsidR="00F87FCA" w:rsidRPr="008145DB">
        <w:rPr>
          <w:bCs/>
          <w:kern w:val="0"/>
          <w:sz w:val="18"/>
          <w:szCs w:val="18"/>
          <w:lang w:bidi="ar"/>
        </w:rPr>
        <w:t>安全验证机制</w:t>
      </w:r>
    </w:p>
    <w:p w14:paraId="6EF37100" w14:textId="77777777" w:rsidR="00224888" w:rsidRDefault="006F3872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在Docker沙箱中对生成代码进行冒烟测试，确保代码逻辑与约束条件的一致性。</w:t>
      </w:r>
    </w:p>
    <w:p w14:paraId="17DFD325" w14:textId="50ABEEC2" w:rsidR="008145DB" w:rsidRPr="008145DB" w:rsidRDefault="008145DB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8145DB">
        <w:rPr>
          <w:rFonts w:ascii="宋体" w:hAnsi="宋体" w:cs="Yuanti SC Regular"/>
          <w:bCs/>
          <w:kern w:val="0"/>
          <w:sz w:val="18"/>
          <w:szCs w:val="18"/>
          <w:lang w:bidi="ar"/>
        </w:rPr>
        <w:t>验证流程包括静态语法检查，确保无语法错误或不符合规范的实现；接着进行单元测试，系统自动生成一组测试用例，在典型与极端条件下验证策略行为；随后进行约束验证，检查代码逻辑是否严格满足先前注入的物理与任务约束；最后还会评估代码在资源受限条件下的执行效率，确保其满足边缘计算场景对响应时效和资源占用的要求。</w:t>
      </w:r>
    </w:p>
    <w:p w14:paraId="08D0086E" w14:textId="3D2EB5C4" w:rsidR="005F0B47" w:rsidRPr="00F87FCA" w:rsidRDefault="008145DB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8145DB">
        <w:rPr>
          <w:rFonts w:ascii="宋体" w:hAnsi="宋体" w:cs="Yuanti SC Regular"/>
          <w:bCs/>
          <w:kern w:val="0"/>
          <w:sz w:val="18"/>
          <w:szCs w:val="18"/>
          <w:lang w:bidi="ar"/>
        </w:rPr>
        <w:t>若代码通过所有验证环节，将被系统标记为“已验证”，并交由下一阶段的演化优化模块继续迭代。若验证未通过，系统将记录失败原因，自动调整提示工程的相关字段，并重新触发生成过程，形成闭环的生成—验证—优化工作流。</w:t>
      </w:r>
    </w:p>
    <w:p w14:paraId="54A02D29" w14:textId="77777777" w:rsidR="009C7B4F" w:rsidRPr="00BE6DD9" w:rsidRDefault="009C7B4F" w:rsidP="00BB39C9">
      <w:pPr>
        <w:widowControl/>
        <w:spacing w:before="100" w:beforeAutospacing="1" w:after="100" w:afterAutospacing="1" w:line="276" w:lineRule="auto"/>
        <w:textAlignment w:val="baseline"/>
        <w:rPr>
          <w:rStyle w:val="af0"/>
          <w:rFonts w:ascii="宋体" w:hAnsi="宋体" w:cs="Yuanti SC Regular" w:hint="eastAsia"/>
          <w:bCs w:val="0"/>
          <w:kern w:val="0"/>
          <w:sz w:val="18"/>
          <w:szCs w:val="18"/>
          <w:lang w:bidi="ar"/>
        </w:rPr>
      </w:pPr>
      <w:bookmarkStart w:id="73" w:name="_Hlk196919938"/>
      <w:bookmarkEnd w:id="72"/>
      <w:r w:rsidRPr="00BE6DD9">
        <w:rPr>
          <w:rStyle w:val="af0"/>
          <w:rFonts w:ascii="宋体" w:hAnsi="宋体" w:cs="Yuanti SC Regular" w:hint="eastAsia"/>
          <w:bCs w:val="0"/>
          <w:kern w:val="0"/>
          <w:sz w:val="18"/>
          <w:szCs w:val="18"/>
          <w:lang w:bidi="ar"/>
        </w:rPr>
        <w:t xml:space="preserve">4.2.5 </w:t>
      </w:r>
      <w:r w:rsidRPr="00BE6DD9">
        <w:rPr>
          <w:rStyle w:val="af0"/>
          <w:rFonts w:ascii="宋体" w:hAnsi="宋体" w:cs="Yuanti SC Regular"/>
          <w:bCs w:val="0"/>
          <w:kern w:val="0"/>
          <w:sz w:val="18"/>
          <w:szCs w:val="18"/>
          <w:lang w:bidi="ar"/>
        </w:rPr>
        <w:t>策略优化筛选（进化引擎）</w:t>
      </w:r>
    </w:p>
    <w:p w14:paraId="74862B04" w14:textId="66774F4E" w:rsidR="00061AB8" w:rsidRDefault="0061202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为实现调度策略的持续自适应与性能提升</w:t>
      </w:r>
      <w:r w:rsidR="00C87A34"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，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进化引擎通过</w:t>
      </w:r>
      <w:r w:rsidR="00724299" w:rsidRPr="006F07C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进化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算法对生成的调度策略代码</w:t>
      </w:r>
      <w:r w:rsidR="006F07C6" w:rsidRPr="006F07C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结合LLM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进行迭代优化，</w:t>
      </w:r>
      <w:r w:rsidR="00061AB8"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持续提升调度性能。</w:t>
      </w:r>
      <w:r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融合</w:t>
      </w:r>
      <w:r w:rsidRPr="0061202F">
        <w:rPr>
          <w:rFonts w:ascii="宋体" w:hAnsi="宋体" w:cs="Yuanti SC Regular"/>
          <w:kern w:val="0"/>
          <w:sz w:val="18"/>
          <w:szCs w:val="18"/>
          <w:lang w:bidi="ar"/>
        </w:rPr>
        <w:t>个体进化、自我反思、语义融合与集体经验提取四</w:t>
      </w:r>
      <w:r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大机制，如图5所示</w:t>
      </w:r>
      <w:r w:rsid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其核心流程如下</w:t>
      </w:r>
      <w:r w:rsid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62FE74F1" w14:textId="3F1E0B43" w:rsidR="00A0782F" w:rsidRPr="0061202F" w:rsidRDefault="00A0782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1. </w:t>
      </w:r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工厂模型初始化与适应度函数构建</w:t>
      </w:r>
    </w:p>
    <w:p w14:paraId="7A2BBF5C" w14:textId="79E090FB" w:rsidR="00061AB8" w:rsidRDefault="00061AB8" w:rsidP="00BB39C9">
      <w:pPr>
        <w:widowControl/>
        <w:spacing w:before="100" w:beforeAutospacing="1" w:after="100" w:afterAutospacing="1" w:line="276" w:lineRule="auto"/>
        <w:jc w:val="left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在优化前，需构建基本工厂模型，涵盖环境布局、设备参数等，同时准备测试数据集和仿真环境。</w:t>
      </w: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br/>
        <w:t>适应度函数</w:t>
      </w:r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用于评估调度策略的优劣性，</w:t>
      </w: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定义为：</w:t>
      </w:r>
    </w:p>
    <w:p w14:paraId="5365926F" w14:textId="46C4C7C8" w:rsidR="0061202F" w:rsidRPr="0061202F" w:rsidRDefault="0061202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Cambria Math" w:hAnsi="Cambria Math" w:cs="Yuanti SC Regular"/>
          <w:bCs/>
          <w:i/>
          <w:kern w:val="0"/>
          <w:sz w:val="18"/>
          <w:szCs w:val="18"/>
          <w:lang w:bidi="ar"/>
        </w:rPr>
      </w:pPr>
      <m:oMathPara>
        <m:oMath>
          <m:r>
            <w:rPr>
              <w:rFonts w:ascii="Cambria Math" w:hAnsi="Cambria Math" w:cs="Yuanti SC Regular"/>
              <w:kern w:val="0"/>
              <w:sz w:val="18"/>
              <w:szCs w:val="18"/>
              <w:lang w:bidi="ar"/>
            </w:rPr>
            <m:t>Fitness</m:t>
          </m:r>
          <m:d>
            <m:dP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dPr>
            <m:e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S</m:t>
              </m:r>
            </m:e>
          </m:d>
          <m:r>
            <w:rPr>
              <w:rFonts w:ascii="Cambria Math" w:hAnsi="Cambria Math" w:cs="Yuanti SC Regular"/>
              <w:kern w:val="0"/>
              <w:sz w:val="18"/>
              <w:szCs w:val="18"/>
              <w:lang w:bidi="ar"/>
            </w:rPr>
            <m:t>=</m:t>
          </m:r>
          <m:nary>
            <m:naryPr>
              <m:chr m:val="∑"/>
              <m:ctrlPr>
                <w:rPr>
                  <w:rFonts w:ascii="Cambria Math" w:hAnsi="Cambria Math" w:cs="Yuanti SC Regular"/>
                  <w:bCs/>
                  <w:kern w:val="0"/>
                  <w:sz w:val="18"/>
                  <w:szCs w:val="18"/>
                  <w:lang w:bidi="ar"/>
                </w:rPr>
              </m:ctrlPr>
            </m:naryPr>
            <m: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i=1</m:t>
              </m: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sub>
            <m:sup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6</m:t>
              </m: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Yuanti SC Regular"/>
                      <w:bCs/>
                      <w:i/>
                      <w:kern w:val="0"/>
                      <w:sz w:val="18"/>
                      <w:szCs w:val="18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w</m:t>
                  </m:r>
                </m:e>
                <m:sub>
                  <m:r>
                    <w:rPr>
                      <w:rFonts w:ascii="Cambria Math" w:hAnsi="Cambria Math" w:cs="Yuanti SC Regular"/>
                      <w:kern w:val="0"/>
                      <w:sz w:val="18"/>
                      <w:szCs w:val="18"/>
                      <w:lang w:bidi="ar"/>
                    </w:rPr>
                    <m:t>i</m:t>
                  </m:r>
                </m:sub>
              </m:sSub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Yuanti SC Regular"/>
              <w:kern w:val="0"/>
              <w:sz w:val="18"/>
              <w:szCs w:val="18"/>
              <w:lang w:bidi="ar"/>
            </w:rPr>
            <m:t>⋅</m:t>
          </m:r>
          <m:sSub>
            <m:sSubP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sSubPr>
            <m:e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f</m:t>
              </m:r>
              <m:ctrlPr>
                <w:rPr>
                  <w:rFonts w:ascii="Cambria Math" w:hAnsi="Cambria Math" w:cs="Yuanti SC Regular"/>
                  <w:bCs/>
                  <w:kern w:val="0"/>
                  <w:sz w:val="18"/>
                  <w:szCs w:val="18"/>
                  <w:lang w:bidi="ar"/>
                </w:rPr>
              </m:ctrlPr>
            </m:e>
            <m:sub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Yuanti SC Regular"/>
                  <w:bCs/>
                  <w:i/>
                  <w:kern w:val="0"/>
                  <w:sz w:val="18"/>
                  <w:szCs w:val="18"/>
                  <w:lang w:bidi="ar"/>
                </w:rPr>
              </m:ctrlPr>
            </m:dPr>
            <m:e>
              <m:r>
                <w:rPr>
                  <w:rFonts w:ascii="Cambria Math" w:hAnsi="Cambria Math" w:cs="Yuanti SC Regular"/>
                  <w:kern w:val="0"/>
                  <w:sz w:val="18"/>
                  <w:szCs w:val="18"/>
                  <w:lang w:bidi="ar"/>
                </w:rPr>
                <m:t>S</m:t>
              </m:r>
            </m:e>
          </m:d>
        </m:oMath>
      </m:oMathPara>
    </w:p>
    <w:p w14:paraId="2AF7486C" w14:textId="074270E3" w:rsidR="00F4578B" w:rsidRPr="00F46380" w:rsidRDefault="00F4578B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F46380">
        <w:rPr>
          <w:rFonts w:ascii="宋体" w:hAnsi="宋体" w:cs="Yuanti SC Regular"/>
          <w:bCs/>
          <w:kern w:val="0"/>
          <w:sz w:val="18"/>
          <w:szCs w:val="18"/>
          <w:lang w:bidi="ar"/>
        </w:rPr>
        <w:t>其中</w:t>
      </w:r>
      <m:oMath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S</m:t>
        </m:r>
      </m:oMath>
      <w:r w:rsidR="0061202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是</w:t>
      </w:r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调度策略个体</w:t>
      </w:r>
      <w:r w:rsidR="0061202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F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b>
        </m:sSub>
      </m:oMath>
      <w:r w:rsidRPr="00F46380">
        <w:rPr>
          <w:rFonts w:ascii="宋体" w:hAnsi="宋体" w:cs="Yuanti SC Regular"/>
          <w:bCs/>
          <w:kern w:val="0"/>
          <w:sz w:val="18"/>
          <w:szCs w:val="18"/>
          <w:lang w:bidi="ar"/>
        </w:rPr>
        <w:t>为</w:t>
      </w:r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六维特征向量的第 </w:t>
      </w:r>
      <m:oMath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 xml:space="preserve">i </m:t>
        </m:r>
      </m:oMath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项归一化后数值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w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b>
        </m:sSub>
      </m:oMath>
      <w:r w:rsidR="0061202F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为</w:t>
      </w:r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特征权重，满足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naryPr>
          <m:sub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ub>
          <m:sup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up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w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i</m:t>
                </m:r>
              </m:sub>
            </m:sSub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nary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=1</m:t>
        </m:r>
      </m:oMath>
      <w:r w:rsidR="0061202F" w:rsidRPr="0061202F">
        <w:rPr>
          <w:rFonts w:ascii="宋体" w:hAnsi="宋体" w:cs="Yuanti SC Regular"/>
          <w:bCs/>
          <w:kern w:val="0"/>
          <w:sz w:val="18"/>
          <w:szCs w:val="18"/>
          <w:lang w:bidi="ar"/>
        </w:rPr>
        <w:t>，可以反映业务偏好</w:t>
      </w:r>
      <w:r w:rsidR="001001D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489CE627" w14:textId="77777777" w:rsidR="000D55C4" w:rsidRDefault="000D55C4" w:rsidP="00BB39C9">
      <w:pPr>
        <w:keepNext/>
        <w:widowControl/>
        <w:spacing w:before="100" w:beforeAutospacing="1" w:after="100" w:afterAutospacing="1" w:line="276" w:lineRule="auto"/>
        <w:jc w:val="center"/>
        <w:textAlignment w:val="baseline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7881F2" wp14:editId="73B43D33">
            <wp:simplePos x="0" y="0"/>
            <wp:positionH relativeFrom="column">
              <wp:posOffset>390</wp:posOffset>
            </wp:positionH>
            <wp:positionV relativeFrom="paragraph">
              <wp:posOffset>81871</wp:posOffset>
            </wp:positionV>
            <wp:extent cx="5759450" cy="7562215"/>
            <wp:effectExtent l="0" t="0" r="0" b="0"/>
            <wp:wrapTopAndBottom/>
            <wp:docPr id="16244950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12532" w14:textId="36A0F9FE" w:rsidR="006F07C6" w:rsidRDefault="000D55C4" w:rsidP="00BB39C9">
      <w:pPr>
        <w:pStyle w:val="aff"/>
        <w:spacing w:line="276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4DC">
        <w:rPr>
          <w:rFonts w:hint="eastAsia"/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算法自我进化</w:t>
      </w:r>
      <w:r w:rsidRPr="000D55C4">
        <w:t>核心流程</w:t>
      </w:r>
    </w:p>
    <w:p w14:paraId="5A37249A" w14:textId="77777777" w:rsidR="008461AD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2. 进化流程</w:t>
      </w:r>
    </w:p>
    <w:p w14:paraId="10840250" w14:textId="77777777" w:rsidR="008461AD" w:rsidRPr="00141335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lastRenderedPageBreak/>
        <w:t>a</w:t>
      </w:r>
      <w:r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. 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初始种群构建与基因编码</w:t>
      </w:r>
    </w:p>
    <w:p w14:paraId="33596CCA" w14:textId="77777777" w:rsidR="008461AD" w:rsidRPr="006F07C6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6F07C6">
        <w:rPr>
          <w:rFonts w:ascii="宋体" w:hAnsi="宋体" w:cs="Yuanti SC Regular"/>
          <w:bCs/>
          <w:kern w:val="0"/>
          <w:sz w:val="18"/>
          <w:szCs w:val="18"/>
          <w:lang w:bidi="ar"/>
        </w:rPr>
        <w:t>原始种群：LLM生成的N=50个策略代码（通过AST解析为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语法树</w:t>
      </w:r>
      <w:r w:rsidRPr="006F07C6">
        <w:rPr>
          <w:rFonts w:ascii="宋体" w:hAnsi="宋体" w:cs="Yuanti SC Regular"/>
          <w:bCs/>
          <w:kern w:val="0"/>
          <w:sz w:val="18"/>
          <w:szCs w:val="18"/>
          <w:lang w:bidi="ar"/>
        </w:rPr>
        <w:t>）  </w:t>
      </w:r>
    </w:p>
    <w:p w14:paraId="08AF3DEE" w14:textId="77777777" w:rsidR="008461AD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策略</w:t>
      </w:r>
      <w:r w:rsidRPr="006F07C6">
        <w:rPr>
          <w:rFonts w:ascii="宋体" w:hAnsi="宋体" w:cs="Yuanti SC Regular"/>
          <w:bCs/>
          <w:kern w:val="0"/>
          <w:sz w:val="18"/>
          <w:szCs w:val="18"/>
          <w:lang w:bidi="ar"/>
        </w:rPr>
        <w:t>基因编码：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基因片段定义为可替换子树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，如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调度优先级表达式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、路径算法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（如 A*、Dijkstra）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、条件逻辑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（如能耗阈值、避障策略）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等</w:t>
      </w:r>
    </w:p>
    <w:p w14:paraId="45E77DF2" w14:textId="77777777" w:rsidR="008461AD" w:rsidRPr="00F4578B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 xml:space="preserve">b. 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个体协同进化机制</w:t>
      </w:r>
    </w:p>
    <w:p w14:paraId="5CD78661" w14:textId="77777777" w:rsidR="008461AD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LLM评估两个个体的适应度差异，生成改进指令，创建新个体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534B0C6E" w14:textId="332EE619" w:rsidR="008461AD" w:rsidRPr="00BE6DD9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Cambria Math" w:hAnsi="Cambria Math" w:cs="Yuanti SC Regular" w:hint="eastAsia"/>
          <w:bCs/>
          <w:i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具体步骤为</w:t>
      </w:r>
      <w:proofErr w:type="gramStart"/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为</w:t>
      </w:r>
      <w:proofErr w:type="gramEnd"/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对于策略个体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b>
        </m:sSub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与 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j</m:t>
            </m:r>
          </m:sub>
        </m:sSub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，若满足</w:t>
      </w:r>
      <w:bookmarkStart w:id="74" w:name="_Hlk196920340"/>
      <m:oMath>
        <m:d>
          <m:dPr>
            <m:begChr m:val="|"/>
            <m:endChr m:val="|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Fitness</m:t>
            </m:r>
            <m:d>
              <m:dP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S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</m:d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-Fitness</m:t>
            </m:r>
            <m:d>
              <m:dP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S</m:t>
                    </m: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e>
                  <m:sub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j</m:t>
                    </m:r>
                  </m:sub>
                </m:sSub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</m:d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d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&gt;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δ</m:t>
        </m:r>
      </m:oMath>
      <w:bookmarkEnd w:id="74"/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，则触发 LLM 协助生成新个体 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new</m:t>
            </m:r>
          </m:sub>
        </m:sSub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，其改进建议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包括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可调基因段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replace</m:t>
            </m:r>
          </m:sub>
        </m:sSub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和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替代建议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new</m:t>
            </m:r>
          </m:sub>
        </m:sSub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，得到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new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∖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replace</m:t>
            </m:r>
          </m:sub>
        </m:sSub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∪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new</m:t>
            </m:r>
          </m:sub>
        </m:sSub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0128C5F6" w14:textId="77777777" w:rsidR="008461AD" w:rsidRPr="006F3872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c</w:t>
      </w:r>
      <w:r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. 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语义交叉融合机制</w:t>
      </w:r>
    </w:p>
    <w:p w14:paraId="143F145C" w14:textId="77777777" w:rsidR="008461AD" w:rsidRDefault="008461AD" w:rsidP="008461AD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选择性能优异的策略，交换语义等价代码块，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进行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AST子树级别融合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53680FE8" w14:textId="119936A6" w:rsidR="008461AD" w:rsidRPr="008461AD" w:rsidRDefault="008461AD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具体为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对两个高适应度个体 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,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b</m:t>
            </m:r>
          </m:sub>
        </m:sSub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，识别等价语义段</w:t>
      </w:r>
      <m:oMath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{</m:t>
        </m:r>
        <m:sSubSup>
          <m:sSub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</m:sub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p>
        </m:sSubSup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}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,</m:t>
        </m:r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{</m:t>
        </m:r>
        <m:sSubSup>
          <m:sSub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b</m:t>
            </m:r>
          </m:sub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p>
        </m:sSubSup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}</m:t>
        </m:r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交换子树生成新个体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cross</m:t>
            </m:r>
          </m:sub>
        </m:sSub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，即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cross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∖</m:t>
        </m:r>
        <m:sSubSup>
          <m:sSub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</m:t>
            </m:r>
          </m:sub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∪</m:t>
        </m:r>
        <m:sSubSup>
          <m:sSub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G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b</m:t>
            </m:r>
          </m:sub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p>
        </m:sSubSup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确保语义一致性由LLM语义检查器辅助完成。</w:t>
      </w:r>
    </w:p>
    <w:p w14:paraId="4BD96541" w14:textId="645CB3BC" w:rsidR="001001D1" w:rsidRPr="00DC7468" w:rsidRDefault="001001D1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d.</w:t>
      </w:r>
      <w:r w:rsidRPr="00A0782F">
        <w:t xml:space="preserve"> 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个体自我反思机制</w:t>
      </w:r>
    </w:p>
    <w:p w14:paraId="4DF799CD" w14:textId="50921BBF" w:rsidR="001001D1" w:rsidRDefault="001001D1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构建性能变化追踪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序列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，若性能下降，LLM生成改进建议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。具体为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每个个体在连续演化中记录其性能变化序列  </w:t>
      </w:r>
      <m:oMath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{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Fitnes</m:t>
        </m:r>
        <m:sSup>
          <m:s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</m:t>
            </m:r>
          </m:sup>
        </m:sSup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}</m:t>
        </m:r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，计算一阶差分</w:t>
      </w:r>
      <m:oMath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Δ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Fitnes</m:t>
        </m:r>
        <m:sSup>
          <m:s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</m:t>
            </m:r>
          </m:sup>
        </m:sSup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=Fitnes</m:t>
        </m:r>
        <m:sSup>
          <m:s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</m:t>
            </m:r>
          </m:sup>
        </m:sSup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-Fitnes</m:t>
        </m:r>
        <m:sSup>
          <m:s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t-1</m:t>
            </m:r>
          </m:sup>
        </m:sSup>
      </m:oMath>
      <w:r w:rsidR="008461AD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若  </w:t>
      </w:r>
      <m:oMath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Δ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Fitnes</m:t>
        </m:r>
        <m:sSup>
          <m:s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t</m:t>
            </m:r>
          </m:sup>
        </m:sSup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&lt;0</m:t>
        </m:r>
      </m:oMath>
      <w:r w:rsidRPr="00141335">
        <w:rPr>
          <w:rFonts w:ascii="宋体" w:hAnsi="宋体" w:cs="Yuanti SC Regular"/>
          <w:bCs/>
          <w:kern w:val="0"/>
          <w:sz w:val="18"/>
          <w:szCs w:val="18"/>
          <w:lang w:bidi="ar"/>
        </w:rPr>
        <w:t>，LLM触发“性能下降诊断”，生成自我修复指令。</w:t>
      </w:r>
    </w:p>
    <w:p w14:paraId="2ED41B40" w14:textId="77777777" w:rsidR="001001D1" w:rsidRPr="00DC7468" w:rsidRDefault="001001D1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e.</w:t>
      </w:r>
      <w:r w:rsidRPr="00AD3166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集体演化反思机制</w:t>
      </w:r>
    </w:p>
    <w:p w14:paraId="1A262E8F" w14:textId="578E4DFE" w:rsidR="001001D1" w:rsidRPr="00584239" w:rsidRDefault="001001D1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在每一代后汇总全体个体的变异过程与效果，构建经验池 </w:t>
      </w:r>
      <m:oMath>
        <m:r>
          <m:rPr>
            <m:scr m:val="script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E=</m:t>
        </m:r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{</m:t>
        </m:r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G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replace</m:t>
                </m:r>
              </m:sub>
            </m:s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r>
              <m:rPr>
                <m:sty m:val="p"/>
              </m:rPr>
              <w:rPr>
                <w:rFonts w:ascii="Cambria Math" w:hAnsi="Cambria Math" w:cs="Yuanti SC Regular" w:hint="eastAsia"/>
                <w:kern w:val="0"/>
                <w:sz w:val="18"/>
                <w:szCs w:val="18"/>
                <w:lang w:bidi="ar"/>
              </w:rPr>
              <m:t>Δ</m:t>
            </m:r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Fitness</m:t>
            </m:r>
          </m:e>
        </m:d>
        <m:r>
          <m:rPr>
            <m:lit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}</m:t>
        </m:r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,</w:t>
      </w:r>
      <w:r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使用注意力机制计算每类变异的平均提升权重：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α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i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f>
          <m:fP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fPr>
          <m:num>
            <m:func>
              <m:funcP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exp</m:t>
                </m: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Yuanti SC Regular"/>
                        <w:bCs/>
                        <w:i/>
                        <w:kern w:val="0"/>
                        <w:sz w:val="18"/>
                        <w:szCs w:val="18"/>
                        <w:lang w:bidi="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Yuanti SC Regular" w:hint="eastAsia"/>
                        <w:kern w:val="0"/>
                        <w:sz w:val="18"/>
                        <w:szCs w:val="18"/>
                        <w:lang w:bidi="ar"/>
                      </w:rPr>
                      <m:t>Δ</m:t>
                    </m:r>
                    <m: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Fitnes</m:t>
                    </m:r>
                    <m:sSub>
                      <m:sSub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naryPr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j</m:t>
                </m: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ub>
              <m:sup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up>
              <m:e>
                <m:func>
                  <m:funcPr>
                    <m:ctrlPr>
                      <w:rPr>
                        <w:rFonts w:ascii="Cambria Math" w:hAnsi="Cambria Math" w:cs="Yuanti SC Regular"/>
                        <w:bCs/>
                        <w:kern w:val="0"/>
                        <w:sz w:val="18"/>
                        <w:szCs w:val="18"/>
                        <w:lang w:bidi="a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Yuanti SC Regular"/>
                        <w:kern w:val="0"/>
                        <w:sz w:val="18"/>
                        <w:szCs w:val="18"/>
                        <w:lang w:bidi="ar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Yuanti SC Regular"/>
                            <w:bCs/>
                            <w:i/>
                            <w:kern w:val="0"/>
                            <w:sz w:val="18"/>
                            <w:szCs w:val="18"/>
                            <w:lang w:bidi="a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Yuanti SC Regular" w:hint="eastAsia"/>
                            <w:kern w:val="0"/>
                            <w:sz w:val="18"/>
                            <w:szCs w:val="18"/>
                            <w:lang w:bidi="ar"/>
                          </w:rPr>
                          <m:t>Δ</m:t>
                        </m:r>
                        <m:r>
                          <w:rPr>
                            <w:rFonts w:ascii="Cambria Math" w:hAnsi="Cambria Math" w:cs="Yuanti SC Regular"/>
                            <w:kern w:val="0"/>
                            <w:sz w:val="18"/>
                            <w:szCs w:val="18"/>
                            <w:lang w:bidi="ar"/>
                          </w:rPr>
                          <m:t>Fitnes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Yuanti SC Regular"/>
                                <w:bCs/>
                                <w:i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Yuanti SC Regular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e>
            </m:nary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en>
        </m:f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,</w:t>
      </w:r>
      <w:r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用于指导下一代提示工程中策略变异优先级。</w:t>
      </w:r>
    </w:p>
    <w:p w14:paraId="45D4E24A" w14:textId="77777777" w:rsidR="001001D1" w:rsidRDefault="001001D1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f.</w:t>
      </w:r>
      <w:r w:rsidRPr="00AD3166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可控变异机制</w:t>
      </w:r>
    </w:p>
    <w:p w14:paraId="12FA0F85" w14:textId="77777777" w:rsidR="001001D1" w:rsidRPr="00584239" w:rsidRDefault="001001D1" w:rsidP="001001D1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t>对表现最优的个体进行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定向变异,比如进行</w:t>
      </w:r>
      <w:r w:rsidRPr="00F46380">
        <w:rPr>
          <w:rFonts w:ascii="宋体" w:hAnsi="宋体" w:cs="Yuanti SC Regular"/>
          <w:bCs/>
          <w:kern w:val="0"/>
          <w:sz w:val="18"/>
          <w:szCs w:val="18"/>
          <w:lang w:bidi="ar"/>
        </w:rPr>
        <w:t>参数变异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和</w:t>
      </w:r>
      <w:r w:rsidRPr="00F46380">
        <w:rPr>
          <w:rFonts w:ascii="宋体" w:hAnsi="宋体" w:cs="Yuanti SC Regular"/>
          <w:bCs/>
          <w:kern w:val="0"/>
          <w:sz w:val="18"/>
          <w:szCs w:val="18"/>
          <w:lang w:bidi="ar"/>
        </w:rPr>
        <w:t>逻辑变异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。具体为</w:t>
      </w:r>
      <w:r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在物理约束范围内微调参数，如</w:t>
      </w:r>
    </w:p>
    <w:p w14:paraId="1070A0E7" w14:textId="77F63EDD" w:rsidR="001001D1" w:rsidRPr="001001D1" w:rsidRDefault="001001D1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m:oMath>
        <m:sSubSup>
          <m:sSubSup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Sup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ϕ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max</m:t>
            </m:r>
          </m:sub>
          <m: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new</m:t>
            </m:r>
          </m:sup>
        </m:sSubSup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ϕ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±Δ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ϕ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,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 </m:t>
        </m:r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Δ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ϕ</m:t>
        </m:r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-</m:t>
            </m:r>
            <m:sSup>
              <m:sSup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p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kern w:val="0"/>
                    <w:sz w:val="18"/>
                    <w:szCs w:val="18"/>
                    <w:lang w:bidi="ar"/>
                  </w:rPr>
                  <m:t>∘</m:t>
                </m:r>
              </m:sup>
            </m:sSup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,</m:t>
            </m:r>
            <m:sSup>
              <m:sSup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p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kern w:val="0"/>
                    <w:sz w:val="18"/>
                    <w:szCs w:val="18"/>
                    <w:lang w:bidi="ar"/>
                  </w:rPr>
                  <m:t>∘</m:t>
                </m:r>
              </m:sup>
            </m:sSup>
          </m:e>
        </m:d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，或修改</w:t>
      </w:r>
      <w:r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函数中的权重组合</w:t>
      </w:r>
      <m:oMath>
        <m: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，</m:t>
        </m:r>
        <m:acc>
          <m:accPr>
            <m:chr m:val="⃗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accPr>
          <m:e>
            <m:sSup>
              <m:sSup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p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w</m:t>
                </m:r>
                <m:ctrlPr>
                  <w:rPr>
                    <w:rFonts w:ascii="Cambria Math" w:hAnsi="Cambria Math" w:cs="Yuanti SC Regular"/>
                    <w:bCs/>
                    <w:kern w:val="0"/>
                    <w:sz w:val="18"/>
                    <w:szCs w:val="18"/>
                    <w:lang w:bidi="ar"/>
                  </w:rPr>
                </m:ctrlPr>
              </m:e>
              <m:sup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new</m:t>
                </m:r>
              </m:sup>
            </m:sSup>
          </m:e>
        </m:acc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acc>
          <m:accPr>
            <m:chr m:val="⃗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acc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w</m:t>
            </m:r>
          </m:e>
        </m:acc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+</m:t>
        </m:r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Δ</m:t>
        </m:r>
        <m:acc>
          <m:accPr>
            <m:chr m:val="⃗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acc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w</m:t>
            </m:r>
          </m:e>
        </m:acc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,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 </m:t>
        </m:r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约束：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naryPr>
          <m:sub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ub>
          <m:sup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up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w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i</m:t>
                </m:r>
              </m:sub>
            </m:sSub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e>
        </m:nary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=1</m:t>
        </m:r>
      </m:oMath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590FD7D3" w14:textId="04D592E2" w:rsidR="006F3872" w:rsidRDefault="00584239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g</w:t>
      </w:r>
      <w:r w:rsidR="00DC746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 xml:space="preserve">. </w:t>
      </w:r>
      <w:r w:rsidR="006F3872"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t>进化停止准则</w:t>
      </w:r>
    </w:p>
    <w:p w14:paraId="396EFB4B" w14:textId="5239F815" w:rsidR="006F3872" w:rsidRPr="006F3872" w:rsidRDefault="00DC7468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lastRenderedPageBreak/>
        <w:t>持续进行多轮进化，保留性能优异的个体</w:t>
      </w: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t>通过交叉、变异、自我反思和集体反思不断优化策略。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进化过程停止条件设置为以下</w:t>
      </w:r>
      <w:r w:rsidR="009960A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任意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条件满足：达到最大迭代次数（默认100代）</w:t>
      </w:r>
      <w:r w:rsid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、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连续20代最优适应度提升小于0.5%</w:t>
      </w:r>
      <w:r w:rsid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、</w:t>
      </w:r>
      <w:r w:rsidR="006F3872" w:rsidRPr="006F3872">
        <w:rPr>
          <w:rFonts w:ascii="宋体" w:hAnsi="宋体" w:cs="Yuanti SC Regular"/>
          <w:bCs/>
          <w:kern w:val="0"/>
          <w:sz w:val="18"/>
          <w:szCs w:val="18"/>
          <w:lang w:bidi="ar"/>
        </w:rPr>
        <w:t>适应度达到预设目标值</w:t>
      </w:r>
      <w:r w:rsidR="00A0782F"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（例如 ≥ 0.95）</w:t>
      </w:r>
      <w:r w:rsid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7B0B1EAE" w14:textId="3D12C045" w:rsidR="00DC7468" w:rsidRPr="00DC7468" w:rsidRDefault="00584239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h</w:t>
      </w:r>
      <w:r w:rsidR="00DC7468" w:rsidRP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 xml:space="preserve">. </w:t>
      </w:r>
      <w:r w:rsidR="00A0782F" w:rsidRPr="00AD3166">
        <w:rPr>
          <w:rFonts w:ascii="宋体" w:hAnsi="宋体" w:cs="Yuanti SC Regular"/>
          <w:bCs/>
          <w:kern w:val="0"/>
          <w:sz w:val="18"/>
          <w:szCs w:val="18"/>
          <w:lang w:bidi="ar"/>
        </w:rPr>
        <w:t>可解释性输出</w:t>
      </w:r>
    </w:p>
    <w:p w14:paraId="3FCCD49F" w14:textId="4330C723" w:rsidR="00C87A34" w:rsidRDefault="00DC7468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t>最终输出性能最优的模型代码，作为调度策略的最新版本</w:t>
      </w:r>
      <w:r w:rsidR="00061AB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，包括</w:t>
      </w:r>
      <w:r w:rsidR="00061AB8" w:rsidRPr="00061AB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策略代码</w:t>
      </w:r>
      <w:r w:rsidR="00061AB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以及</w:t>
      </w:r>
      <w:r w:rsidR="00061AB8" w:rsidRPr="00061AB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进化过程可视化图谱</w:t>
      </w:r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和</w:t>
      </w:r>
      <w:proofErr w:type="gramStart"/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可</w:t>
      </w:r>
      <w:proofErr w:type="gramEnd"/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解释性报告</w:t>
      </w:r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可视化展示策略变异路径与性能变化曲线</w:t>
      </w:r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，且</w:t>
      </w:r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包含每一代性能指标与演化路径</w:t>
      </w:r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10285F40" w14:textId="51FB735C" w:rsidR="009C7B4F" w:rsidRPr="00AD3166" w:rsidRDefault="00C87A34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经过进化引擎评估与迭代优化后，系统选出最优策略代码，并将其作为部署输入，交由</w:t>
      </w:r>
      <w:proofErr w:type="gramStart"/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热部署</w:t>
      </w:r>
      <w:proofErr w:type="gramEnd"/>
      <w:r w:rsidRPr="00C87A34">
        <w:rPr>
          <w:rFonts w:ascii="宋体" w:hAnsi="宋体" w:cs="Yuanti SC Regular"/>
          <w:bCs/>
          <w:kern w:val="0"/>
          <w:sz w:val="18"/>
          <w:szCs w:val="18"/>
          <w:lang w:bidi="ar"/>
        </w:rPr>
        <w:t>模块实现在线无缝更新</w:t>
      </w:r>
      <w:r w:rsidR="001001D1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1DE70A8A" w14:textId="08339D41" w:rsidR="009C7B4F" w:rsidRPr="00DC7468" w:rsidRDefault="009C7B4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/>
          <w:kern w:val="0"/>
          <w:sz w:val="18"/>
          <w:szCs w:val="18"/>
          <w:lang w:bidi="ar"/>
        </w:rPr>
      </w:pPr>
      <w:bookmarkStart w:id="75" w:name="_Hlk196919949"/>
      <w:bookmarkEnd w:id="73"/>
      <w:r w:rsidRPr="00DC7468">
        <w:rPr>
          <w:rFonts w:hint="eastAsia"/>
          <w:b/>
        </w:rPr>
        <w:t xml:space="preserve">4.2.6 </w:t>
      </w:r>
      <w:r w:rsidRPr="00DC7468">
        <w:rPr>
          <w:rFonts w:ascii="宋体" w:hAnsi="宋体" w:cs="Yuanti SC Regular"/>
          <w:b/>
          <w:kern w:val="0"/>
          <w:sz w:val="18"/>
          <w:szCs w:val="18"/>
          <w:lang w:bidi="ar"/>
        </w:rPr>
        <w:t> 无损策略热部署（</w:t>
      </w:r>
      <w:proofErr w:type="gramStart"/>
      <w:r w:rsidRPr="00DC7468">
        <w:rPr>
          <w:rFonts w:ascii="宋体" w:hAnsi="宋体" w:cs="Yuanti SC Regular"/>
          <w:b/>
          <w:kern w:val="0"/>
          <w:sz w:val="18"/>
          <w:szCs w:val="18"/>
          <w:lang w:bidi="ar"/>
        </w:rPr>
        <w:t>热部署</w:t>
      </w:r>
      <w:proofErr w:type="gramEnd"/>
      <w:r w:rsidRPr="00DC7468">
        <w:rPr>
          <w:rFonts w:ascii="宋体" w:hAnsi="宋体" w:cs="Yuanti SC Regular"/>
          <w:b/>
          <w:kern w:val="0"/>
          <w:sz w:val="18"/>
          <w:szCs w:val="18"/>
          <w:lang w:bidi="ar"/>
        </w:rPr>
        <w:t>模块）</w:t>
      </w:r>
    </w:p>
    <w:p w14:paraId="1D2AF1B0" w14:textId="2D58C8CB" w:rsidR="00DC7468" w:rsidRDefault="00DC7468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proofErr w:type="gramStart"/>
      <w:r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t>热部署</w:t>
      </w:r>
      <w:proofErr w:type="gramEnd"/>
      <w:r w:rsidRPr="00DC7468">
        <w:rPr>
          <w:rFonts w:ascii="宋体" w:hAnsi="宋体" w:cs="Yuanti SC Regular"/>
          <w:bCs/>
          <w:kern w:val="0"/>
          <w:sz w:val="18"/>
          <w:szCs w:val="18"/>
          <w:lang w:bidi="ar"/>
        </w:rPr>
        <w:t>模块实现调度策略代码的无缝更新，确保AGV控制系统不间断运行。具体实施方法包括</w:t>
      </w:r>
      <w:r w:rsidR="00BB39C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以下两步。</w:t>
      </w:r>
    </w:p>
    <w:p w14:paraId="1AB2A57B" w14:textId="67E1101D" w:rsidR="00A0782F" w:rsidRPr="00DC7468" w:rsidRDefault="00A0782F" w:rsidP="00BB39C9">
      <w:pPr>
        <w:widowControl/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1.</w:t>
      </w:r>
      <w:r w:rsidRPr="00AD3166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</w:t>
      </w:r>
      <w:r w:rsidRPr="00AD3166">
        <w:rPr>
          <w:rFonts w:ascii="宋体" w:hAnsi="宋体" w:cs="Yuanti SC Regular"/>
          <w:bCs/>
          <w:kern w:val="0"/>
          <w:sz w:val="18"/>
          <w:szCs w:val="18"/>
          <w:lang w:bidi="ar"/>
        </w:rPr>
        <w:t>差分补丁生成与部署</w:t>
      </w:r>
    </w:p>
    <w:p w14:paraId="6B5883FF" w14:textId="1D05176F" w:rsidR="00584239" w:rsidRPr="00A0782F" w:rsidRDefault="00A0782F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通过</w:t>
      </w:r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抽象语法树差分（AST Diff）算法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与</w:t>
      </w:r>
      <w:proofErr w:type="spellStart"/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BSDiff</w:t>
      </w:r>
      <w:proofErr w:type="spellEnd"/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压缩生成≤2KB的增量补丁，</w:t>
      </w:r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注入补丁并重启调度线程</w:t>
      </w:r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Pr="00A0782F">
        <w:rPr>
          <w:rFonts w:ascii="宋体" w:hAnsi="宋体" w:cs="Yuanti SC Regular"/>
          <w:bCs/>
          <w:kern w:val="0"/>
          <w:sz w:val="18"/>
          <w:szCs w:val="18"/>
          <w:lang w:bidi="ar"/>
        </w:rPr>
        <w:t>实现10μs内无中断切换。</w:t>
      </w:r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操作步骤为首先</w:t>
      </w:r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识别策略版本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old</m:t>
            </m:r>
          </m:sub>
        </m:sSub>
      </m:oMath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与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new</m:t>
            </m:r>
          </m:sub>
        </m:sSub>
      </m:oMath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 的语法差异</w:t>
      </w:r>
      <m:oMath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 w:hint="eastAsia"/>
                <w:kern w:val="0"/>
                <w:sz w:val="18"/>
                <w:szCs w:val="18"/>
                <w:lang w:bidi="ar"/>
              </w:rPr>
              <m:t>Δ</m:t>
            </m:r>
            <m:ctrlPr>
              <w:rPr>
                <w:rFonts w:ascii="Cambria Math" w:hAnsi="Cambria Math" w:cs="Yuanti SC Regular" w:hint="eastAsia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AST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=AST</m:t>
        </m:r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S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old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⊕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AST</m:t>
        </m:r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sSub>
              <m:sSubPr>
                <m:ctrlPr>
                  <w:rPr>
                    <w:rFonts w:ascii="Cambria Math" w:hAnsi="Cambria Math" w:cs="Yuanti SC Regular"/>
                    <w:bCs/>
                    <w:i/>
                    <w:kern w:val="0"/>
                    <w:sz w:val="18"/>
                    <w:szCs w:val="18"/>
                    <w:lang w:bidi="ar"/>
                  </w:rPr>
                </m:ctrlPr>
              </m:sSubPr>
              <m:e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S</m:t>
                </m:r>
              </m:e>
              <m:sub>
                <m:r>
                  <w:rPr>
                    <w:rFonts w:ascii="Cambria Math" w:hAnsi="Cambria Math" w:cs="Yuanti SC Regular"/>
                    <w:kern w:val="0"/>
                    <w:sz w:val="18"/>
                    <w:szCs w:val="18"/>
                    <w:lang w:bidi="ar"/>
                  </w:rPr>
                  <m:t>new</m:t>
                </m:r>
              </m:sub>
            </m:sSub>
          </m:e>
        </m:d>
      </m:oMath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，再</w:t>
      </w:r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通过</w:t>
      </w:r>
      <w:proofErr w:type="spellStart"/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BSDiff</w:t>
      </w:r>
      <w:proofErr w:type="spellEnd"/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 xml:space="preserve">算法压缩为补丁文件 </w:t>
      </w:r>
      <m:oMath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δ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 xml:space="preserve">S </m:t>
        </m:r>
      </m:oMath>
      <w:r w:rsidR="00584239" w:rsidRPr="00584239">
        <w:rPr>
          <w:rFonts w:ascii="宋体" w:hAnsi="宋体" w:cs="Yuanti SC Regular"/>
          <w:bCs/>
          <w:kern w:val="0"/>
          <w:sz w:val="18"/>
          <w:szCs w:val="18"/>
          <w:lang w:bidi="ar"/>
        </w:rPr>
        <w:t>，满足</w:t>
      </w:r>
      <m:oMath>
        <m:d>
          <m:dPr>
            <m:begChr m:val="|"/>
            <m:endChr m:val="|"/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δ</m:t>
            </m:r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</m:d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2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 </m:t>
        </m:r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KB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,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 </m:t>
        </m:r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平均部署时间</m:t>
        </m:r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≤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10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 </m:t>
        </m:r>
        <m:r>
          <m:rPr>
            <m:sty m:val="p"/>
          </m:rP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μ</m:t>
        </m:r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s</m:t>
        </m:r>
      </m:oMath>
      <w:r w:rsidR="0058423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3A92E231" w14:textId="77777777" w:rsidR="00061AB8" w:rsidRPr="00061AB8" w:rsidRDefault="00061AB8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2. 版本管理与回滚</w:t>
      </w:r>
    </w:p>
    <w:p w14:paraId="3F47C4A4" w14:textId="77777777" w:rsidR="00224888" w:rsidRDefault="00061AB8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实现版本控制机制，支持策略版本记录、对比和回滚</w:t>
      </w:r>
      <w:r w:rsidR="00BB39C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179A5187" w14:textId="16366184" w:rsidR="00224888" w:rsidRDefault="00061AB8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每个策略版本添加唯一标识符和时间戳</w:t>
      </w:r>
      <w:r w:rsidR="00AD3166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="00BB39C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如</w:t>
      </w:r>
      <w:proofErr w:type="spellStart"/>
      <m:oMath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strategy</m:t>
        </m:r>
        <m:r>
          <m:rPr>
            <m:lit/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_</m:t>
        </m:r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ID</m:t>
        </m:r>
        <w:proofErr w:type="spellEnd"/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=</m:t>
        </m:r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SHA256</m:t>
        </m:r>
        <m:d>
          <m:d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dPr>
          <m:e>
            <m: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S</m:t>
            </m:r>
          </m:e>
        </m:d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+</m:t>
        </m:r>
        <m:r>
          <m:rPr>
            <m:nor/>
          </m:rPr>
          <w:rPr>
            <w:rFonts w:ascii="Cambria Math" w:hAnsi="Cambria Math" w:cs="Yuanti SC Regular"/>
            <w:bCs/>
            <w:kern w:val="0"/>
            <w:sz w:val="18"/>
            <w:szCs w:val="18"/>
            <w:lang w:bidi="ar"/>
          </w:rPr>
          <m:t>timestamp</m:t>
        </m:r>
      </m:oMath>
      <w:r w:rsidR="00BB39C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</w:t>
      </w:r>
      <w:r w:rsidR="00224888" w:rsidRP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以版本日志形式记录参数变化和性能指标差异，支持可视化对比</w:t>
      </w:r>
      <w:r w:rsidR="00224888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。</w:t>
      </w:r>
    </w:p>
    <w:p w14:paraId="5C424DFA" w14:textId="377B7DEA" w:rsidR="00BB39C9" w:rsidRPr="00BB39C9" w:rsidRDefault="00061AB8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当新策略性能下降超过阈值时</w:t>
      </w:r>
      <w:proofErr w:type="gramStart"/>
      <w:r w:rsidRPr="00061AB8">
        <w:rPr>
          <w:rFonts w:ascii="宋体" w:hAnsi="宋体" w:cs="Yuanti SC Regular"/>
          <w:bCs/>
          <w:kern w:val="0"/>
          <w:sz w:val="18"/>
          <w:szCs w:val="18"/>
          <w:lang w:bidi="ar"/>
        </w:rPr>
        <w:t>触发回滚</w:t>
      </w:r>
      <w:proofErr w:type="gramEnd"/>
      <w:r w:rsidR="00BB39C9"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  <w:t>，如</w:t>
      </w:r>
      <m:oMath>
        <m:r>
          <m:rPr>
            <m:sty m:val="p"/>
          </m:rPr>
          <w:rPr>
            <w:rFonts w:ascii="Cambria Math" w:hAnsi="Cambria Math" w:cs="Yuanti SC Regular" w:hint="eastAsia"/>
            <w:kern w:val="0"/>
            <w:sz w:val="18"/>
            <w:szCs w:val="18"/>
            <w:lang w:bidi="ar"/>
          </w:rPr>
          <m:t>Δ</m:t>
        </m:r>
        <m:sSub>
          <m:sSubPr>
            <m:ctrlPr>
              <w:rPr>
                <w:rFonts w:ascii="Cambria Math" w:hAnsi="Cambria Math" w:cs="Yuanti SC Regular"/>
                <w:bCs/>
                <w:i/>
                <w:kern w:val="0"/>
                <w:sz w:val="18"/>
                <w:szCs w:val="18"/>
                <w:lang w:bidi="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Yuanti SC Regular"/>
                <w:kern w:val="0"/>
                <w:sz w:val="18"/>
                <w:szCs w:val="18"/>
                <w:lang w:bidi="ar"/>
              </w:rPr>
              <m:t>ϵ</m:t>
            </m:r>
            <m:ctrl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</m:ctrlPr>
          </m:e>
          <m:sub>
            <m:r>
              <m:rPr>
                <m:nor/>
              </m:rPr>
              <w:rPr>
                <w:rFonts w:ascii="Cambria Math" w:hAnsi="Cambria Math" w:cs="Yuanti SC Regular"/>
                <w:bCs/>
                <w:kern w:val="0"/>
                <w:sz w:val="18"/>
                <w:szCs w:val="18"/>
                <w:lang w:bidi="ar"/>
              </w:rPr>
              <m:t>energy</m:t>
            </m:r>
          </m:sub>
        </m:sSub>
        <m:r>
          <w:rPr>
            <w:rFonts w:ascii="Cambria Math" w:hAnsi="Cambria Math" w:cs="Yuanti SC Regular"/>
            <w:kern w:val="0"/>
            <w:sz w:val="18"/>
            <w:szCs w:val="18"/>
            <w:lang w:bidi="ar"/>
          </w:rPr>
          <m:t>&gt;+10%</m:t>
        </m:r>
      </m:oMath>
      <w:r w:rsidR="00BB39C9" w:rsidRPr="00BB39C9">
        <w:rPr>
          <w:rFonts w:ascii="Cambria Math" w:hAnsi="Cambria Math" w:cs="Yuanti SC Regular"/>
          <w:bCs/>
          <w:iCs/>
          <w:kern w:val="0"/>
          <w:sz w:val="18"/>
          <w:szCs w:val="18"/>
          <w:lang w:bidi="ar"/>
        </w:rPr>
        <w:t>将</w:t>
      </w:r>
      <w:proofErr w:type="gramStart"/>
      <w:r w:rsidR="00BB39C9" w:rsidRPr="00BB39C9">
        <w:rPr>
          <w:rFonts w:ascii="Cambria Math" w:hAnsi="Cambria Math" w:cs="Yuanti SC Regular"/>
          <w:bCs/>
          <w:iCs/>
          <w:kern w:val="0"/>
          <w:sz w:val="18"/>
          <w:szCs w:val="18"/>
          <w:lang w:bidi="ar"/>
        </w:rPr>
        <w:t>自动触发回滚流程</w:t>
      </w:r>
      <w:proofErr w:type="gramEnd"/>
      <w:r w:rsidR="00BB39C9">
        <w:rPr>
          <w:rFonts w:ascii="Cambria Math" w:hAnsi="Cambria Math" w:cs="Yuanti SC Regular" w:hint="eastAsia"/>
          <w:bCs/>
          <w:iCs/>
          <w:kern w:val="0"/>
          <w:sz w:val="18"/>
          <w:szCs w:val="18"/>
          <w:lang w:bidi="ar"/>
        </w:rPr>
        <w:t>，</w:t>
      </w:r>
      <w:r w:rsidR="00BB39C9" w:rsidRPr="00BB39C9">
        <w:rPr>
          <w:rFonts w:ascii="Cambria Math" w:hAnsi="Cambria Math" w:cs="Yuanti SC Regular"/>
          <w:bCs/>
          <w:iCs/>
          <w:kern w:val="0"/>
          <w:sz w:val="18"/>
          <w:szCs w:val="18"/>
          <w:lang w:bidi="ar"/>
        </w:rPr>
        <w:t>停止当前策略调度线程</w:t>
      </w:r>
      <w:r w:rsidR="00BB39C9" w:rsidRPr="00BB39C9">
        <w:rPr>
          <w:rFonts w:ascii="Cambria Math" w:hAnsi="Cambria Math" w:cs="Yuanti SC Regular" w:hint="eastAsia"/>
          <w:bCs/>
          <w:iCs/>
          <w:kern w:val="0"/>
          <w:sz w:val="18"/>
          <w:szCs w:val="18"/>
          <w:lang w:bidi="ar"/>
        </w:rPr>
        <w:t>，</w:t>
      </w:r>
      <w:r w:rsidR="00BB39C9" w:rsidRPr="00BB39C9">
        <w:rPr>
          <w:rFonts w:ascii="Cambria Math" w:hAnsi="Cambria Math" w:cs="Yuanti SC Regular"/>
          <w:bCs/>
          <w:iCs/>
          <w:kern w:val="0"/>
          <w:sz w:val="18"/>
          <w:szCs w:val="18"/>
          <w:lang w:bidi="ar"/>
        </w:rPr>
        <w:t>注入上一个已验证策略补丁</w:t>
      </w:r>
      <w:r w:rsidR="00BB39C9" w:rsidRPr="00BB39C9">
        <w:rPr>
          <w:rFonts w:ascii="Cambria Math" w:hAnsi="Cambria Math" w:cs="Yuanti SC Regular" w:hint="eastAsia"/>
          <w:bCs/>
          <w:iCs/>
          <w:kern w:val="0"/>
          <w:sz w:val="18"/>
          <w:szCs w:val="18"/>
          <w:lang w:bidi="ar"/>
        </w:rPr>
        <w:t>，</w:t>
      </w:r>
      <w:r w:rsidR="00BB39C9" w:rsidRPr="00BB39C9">
        <w:rPr>
          <w:rFonts w:ascii="Cambria Math" w:hAnsi="Cambria Math" w:cs="Yuanti SC Regular"/>
          <w:bCs/>
          <w:iCs/>
          <w:kern w:val="0"/>
          <w:sz w:val="18"/>
          <w:szCs w:val="18"/>
          <w:lang w:bidi="ar"/>
        </w:rPr>
        <w:t>重启调度模块，恢复控制逻辑</w:t>
      </w:r>
      <w:r w:rsidR="00BB39C9" w:rsidRPr="00BB39C9">
        <w:rPr>
          <w:rFonts w:ascii="Cambria Math" w:hAnsi="Cambria Math" w:cs="Yuanti SC Regular" w:hint="eastAsia"/>
          <w:bCs/>
          <w:iCs/>
          <w:kern w:val="0"/>
          <w:sz w:val="18"/>
          <w:szCs w:val="18"/>
          <w:lang w:bidi="ar"/>
        </w:rPr>
        <w:t>。</w:t>
      </w:r>
    </w:p>
    <w:p w14:paraId="0E3C9131" w14:textId="76B661DC" w:rsidR="00BB39C9" w:rsidRPr="00BB39C9" w:rsidRDefault="00BB39C9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Cambria Math" w:hAnsi="Cambria Math" w:cs="Yuanti SC Regular"/>
          <w:bCs/>
          <w:i/>
          <w:kern w:val="0"/>
          <w:sz w:val="18"/>
          <w:szCs w:val="18"/>
          <w:lang w:bidi="ar"/>
        </w:rPr>
      </w:pPr>
    </w:p>
    <w:p w14:paraId="73CD69E1" w14:textId="449AAADD" w:rsidR="00BB39C9" w:rsidRPr="00BB39C9" w:rsidRDefault="00BB39C9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</w:p>
    <w:p w14:paraId="38B19369" w14:textId="2A63C0D8" w:rsidR="00061AB8" w:rsidRPr="00061AB8" w:rsidRDefault="00061AB8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/>
          <w:bCs/>
          <w:kern w:val="0"/>
          <w:sz w:val="18"/>
          <w:szCs w:val="18"/>
          <w:lang w:bidi="ar"/>
        </w:rPr>
      </w:pPr>
    </w:p>
    <w:bookmarkEnd w:id="75"/>
    <w:p w14:paraId="418E9DB8" w14:textId="04974731" w:rsidR="00580BCA" w:rsidRPr="00061AB8" w:rsidRDefault="00580BCA" w:rsidP="00BB39C9">
      <w:pPr>
        <w:widowControl/>
        <w:tabs>
          <w:tab w:val="left" w:pos="600"/>
        </w:tabs>
        <w:spacing w:before="100" w:beforeAutospacing="1" w:after="100" w:afterAutospacing="1" w:line="276" w:lineRule="auto"/>
        <w:textAlignment w:val="baseline"/>
        <w:rPr>
          <w:rFonts w:ascii="宋体" w:hAnsi="宋体" w:cs="Yuanti SC Regular" w:hint="eastAsia"/>
          <w:bCs/>
          <w:kern w:val="0"/>
          <w:sz w:val="18"/>
          <w:szCs w:val="18"/>
          <w:lang w:bidi="ar"/>
        </w:rPr>
      </w:pPr>
    </w:p>
    <w:sectPr w:rsidR="00580BCA" w:rsidRPr="00061AB8">
      <w:footerReference w:type="default" r:id="rId16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HUA" w:date="2025-04-11T14:33:00Z" w:initials="A">
    <w:p w14:paraId="53F3C3CD" w14:textId="77777777" w:rsidR="00312E7D" w:rsidRDefault="00312E7D">
      <w:pPr>
        <w:pStyle w:val="a3"/>
      </w:pPr>
      <w:r>
        <w:rPr>
          <w:rFonts w:hint="eastAsia"/>
        </w:rPr>
        <w:t>麻烦在这一部分描述一下与方法对应的背景技术，也就是应用场景</w:t>
      </w:r>
    </w:p>
    <w:p w14:paraId="49AB6231" w14:textId="77777777" w:rsidR="00312E7D" w:rsidRDefault="00312E7D">
      <w:pPr>
        <w:pStyle w:val="a3"/>
      </w:pPr>
      <w:r>
        <w:rPr>
          <w:rFonts w:hint="eastAsia"/>
        </w:rPr>
        <w:t>可大概文档中示例写一下</w:t>
      </w:r>
    </w:p>
    <w:p w14:paraId="4EE2E005" w14:textId="77777777" w:rsidR="00312E7D" w:rsidRDefault="00312E7D">
      <w:pPr>
        <w:pStyle w:val="a3"/>
      </w:pPr>
    </w:p>
    <w:p w14:paraId="70B90112" w14:textId="77777777" w:rsidR="00312E7D" w:rsidRDefault="00312E7D">
      <w:pPr>
        <w:pStyle w:val="a3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B901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B90112" w16cid:durableId="000000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4087C" w14:textId="77777777" w:rsidR="00DC0D30" w:rsidRDefault="00DC0D30">
      <w:r>
        <w:separator/>
      </w:r>
    </w:p>
  </w:endnote>
  <w:endnote w:type="continuationSeparator" w:id="0">
    <w:p w14:paraId="269AB5D2" w14:textId="77777777" w:rsidR="00DC0D30" w:rsidRDefault="00DC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Yuanti SC Regular">
    <w:altName w:val="微软雅黑"/>
    <w:charset w:val="86"/>
    <w:family w:val="auto"/>
    <w:pitch w:val="default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35D8A" w14:textId="03B4E62B" w:rsidR="00312E7D" w:rsidRDefault="00312E7D">
    <w:pPr>
      <w:pStyle w:val="a9"/>
      <w:jc w:val="both"/>
    </w:pPr>
    <w:r>
      <w:rPr>
        <w:rFonts w:hint="eastAsia"/>
        <w:kern w:val="0"/>
      </w:rPr>
      <w:t>作者</w:t>
    </w:r>
    <w:r>
      <w:rPr>
        <w:rFonts w:hint="eastAsia"/>
        <w:kern w:val="0"/>
      </w:rPr>
      <w:tab/>
    </w: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ab/>
    </w:r>
    <w:r>
      <w:rPr>
        <w:kern w:val="0"/>
      </w:rPr>
      <w:fldChar w:fldCharType="begin"/>
    </w:r>
    <w:r>
      <w:rPr>
        <w:kern w:val="0"/>
      </w:rPr>
      <w:instrText xml:space="preserve"> DATE </w:instrText>
    </w:r>
    <w:r>
      <w:rPr>
        <w:kern w:val="0"/>
      </w:rPr>
      <w:fldChar w:fldCharType="separate"/>
    </w:r>
    <w:r w:rsidR="005964DC">
      <w:rPr>
        <w:noProof/>
        <w:kern w:val="0"/>
      </w:rPr>
      <w:t>4/30/2025</w:t>
    </w:r>
    <w:r>
      <w:rPr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D45C0" w14:textId="77777777" w:rsidR="00DC0D30" w:rsidRDefault="00DC0D30">
      <w:r>
        <w:separator/>
      </w:r>
    </w:p>
  </w:footnote>
  <w:footnote w:type="continuationSeparator" w:id="0">
    <w:p w14:paraId="3535B452" w14:textId="77777777" w:rsidR="00DC0D30" w:rsidRDefault="00DC0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F79652"/>
    <w:multiLevelType w:val="multilevel"/>
    <w:tmpl w:val="9AF7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BFF4871"/>
    <w:multiLevelType w:val="singleLevel"/>
    <w:tmpl w:val="9BFF48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76E9F38"/>
    <w:multiLevelType w:val="singleLevel"/>
    <w:tmpl w:val="B76E9F3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77E0D83"/>
    <w:multiLevelType w:val="multilevel"/>
    <w:tmpl w:val="B77E0D8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7FF0F35"/>
    <w:multiLevelType w:val="multilevel"/>
    <w:tmpl w:val="D7FF0F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DDFF3D15"/>
    <w:multiLevelType w:val="singleLevel"/>
    <w:tmpl w:val="DDFF3D1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7DE7319"/>
    <w:multiLevelType w:val="singleLevel"/>
    <w:tmpl w:val="E7DE7319"/>
    <w:lvl w:ilvl="0">
      <w:start w:val="4"/>
      <w:numFmt w:val="decimal"/>
      <w:suff w:val="nothing"/>
      <w:lvlText w:val="%1、"/>
      <w:lvlJc w:val="left"/>
    </w:lvl>
  </w:abstractNum>
  <w:abstractNum w:abstractNumId="7" w15:restartNumberingAfterBreak="0">
    <w:nsid w:val="F77EAFA1"/>
    <w:multiLevelType w:val="multilevel"/>
    <w:tmpl w:val="F77EAF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  <w:sz w:val="20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FD7D8C83"/>
    <w:multiLevelType w:val="multilevel"/>
    <w:tmpl w:val="FD7D8C8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FF7EAC38"/>
    <w:multiLevelType w:val="singleLevel"/>
    <w:tmpl w:val="FF7EAC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F7F3C86"/>
    <w:multiLevelType w:val="singleLevel"/>
    <w:tmpl w:val="FF7F3C8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053C06C5"/>
    <w:multiLevelType w:val="multilevel"/>
    <w:tmpl w:val="AF1E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B7123"/>
    <w:multiLevelType w:val="multilevel"/>
    <w:tmpl w:val="4F1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06929"/>
    <w:multiLevelType w:val="multilevel"/>
    <w:tmpl w:val="240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22922">
    <w:abstractNumId w:val="0"/>
  </w:num>
  <w:num w:numId="2" w16cid:durableId="403531329">
    <w:abstractNumId w:val="6"/>
  </w:num>
  <w:num w:numId="3" w16cid:durableId="436557686">
    <w:abstractNumId w:val="5"/>
  </w:num>
  <w:num w:numId="4" w16cid:durableId="334460980">
    <w:abstractNumId w:val="2"/>
  </w:num>
  <w:num w:numId="5" w16cid:durableId="836651780">
    <w:abstractNumId w:val="4"/>
  </w:num>
  <w:num w:numId="6" w16cid:durableId="3331453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5930436">
    <w:abstractNumId w:val="1"/>
  </w:num>
  <w:num w:numId="8" w16cid:durableId="1572227963">
    <w:abstractNumId w:val="10"/>
  </w:num>
  <w:num w:numId="9" w16cid:durableId="1900437260">
    <w:abstractNumId w:val="7"/>
  </w:num>
  <w:num w:numId="10" w16cid:durableId="454065451">
    <w:abstractNumId w:val="8"/>
  </w:num>
  <w:num w:numId="11" w16cid:durableId="826016064">
    <w:abstractNumId w:val="9"/>
  </w:num>
  <w:num w:numId="12" w16cid:durableId="516502915">
    <w:abstractNumId w:val="3"/>
  </w:num>
  <w:num w:numId="13" w16cid:durableId="557471061">
    <w:abstractNumId w:val="13"/>
  </w:num>
  <w:num w:numId="14" w16cid:durableId="857041097">
    <w:abstractNumId w:val="12"/>
  </w:num>
  <w:num w:numId="15" w16cid:durableId="92314834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iaoqi Tian">
    <w15:presenceInfo w15:providerId="Windows Live" w15:userId="66015cc5a7337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7"/>
    <w:rsid w:val="8FFFCC21"/>
    <w:rsid w:val="94BB479D"/>
    <w:rsid w:val="9B3ADB45"/>
    <w:rsid w:val="9B3E20FC"/>
    <w:rsid w:val="9E9B03B2"/>
    <w:rsid w:val="9EEF0031"/>
    <w:rsid w:val="9FFC85F1"/>
    <w:rsid w:val="A3BDAA7B"/>
    <w:rsid w:val="AE9EDD30"/>
    <w:rsid w:val="AEDFA8D2"/>
    <w:rsid w:val="AFA7472C"/>
    <w:rsid w:val="B5EE1290"/>
    <w:rsid w:val="B7BB736C"/>
    <w:rsid w:val="B7ED5B14"/>
    <w:rsid w:val="B7ED5DE9"/>
    <w:rsid w:val="B7F29A95"/>
    <w:rsid w:val="B7FD2FAB"/>
    <w:rsid w:val="BBD30257"/>
    <w:rsid w:val="BBD60DA4"/>
    <w:rsid w:val="BDFDEDCF"/>
    <w:rsid w:val="BEFFAEB3"/>
    <w:rsid w:val="BF5D963D"/>
    <w:rsid w:val="BF9AE7AB"/>
    <w:rsid w:val="BFEB28A5"/>
    <w:rsid w:val="BFF23921"/>
    <w:rsid w:val="BFFA4482"/>
    <w:rsid w:val="C6EBAC8E"/>
    <w:rsid w:val="C7DB42A9"/>
    <w:rsid w:val="CFEBD219"/>
    <w:rsid w:val="CFEE394B"/>
    <w:rsid w:val="D0EEA0A4"/>
    <w:rsid w:val="D65F5BC7"/>
    <w:rsid w:val="D6DFE326"/>
    <w:rsid w:val="D7357B37"/>
    <w:rsid w:val="D7DFD8EC"/>
    <w:rsid w:val="D9BE20E0"/>
    <w:rsid w:val="DAFD1719"/>
    <w:rsid w:val="DB2C56BA"/>
    <w:rsid w:val="DD9F2181"/>
    <w:rsid w:val="DEF38416"/>
    <w:rsid w:val="DF5DE84E"/>
    <w:rsid w:val="DF7FB3E6"/>
    <w:rsid w:val="DFD706B3"/>
    <w:rsid w:val="DFFDABB4"/>
    <w:rsid w:val="E37FBE11"/>
    <w:rsid w:val="E6FC6947"/>
    <w:rsid w:val="E791EEE0"/>
    <w:rsid w:val="E95B4D48"/>
    <w:rsid w:val="EDDFBE73"/>
    <w:rsid w:val="EEDF5113"/>
    <w:rsid w:val="EF5F232A"/>
    <w:rsid w:val="EFFF49B7"/>
    <w:rsid w:val="F3FF38CC"/>
    <w:rsid w:val="F5EB8899"/>
    <w:rsid w:val="F5F6804B"/>
    <w:rsid w:val="F6FF342E"/>
    <w:rsid w:val="F7DF7FB6"/>
    <w:rsid w:val="F7DF8862"/>
    <w:rsid w:val="F7FA2BDD"/>
    <w:rsid w:val="F97DD45E"/>
    <w:rsid w:val="F9BFC0D8"/>
    <w:rsid w:val="F9E886FB"/>
    <w:rsid w:val="FB79AD4A"/>
    <w:rsid w:val="FB7B745E"/>
    <w:rsid w:val="FBD76D2A"/>
    <w:rsid w:val="FBE45C53"/>
    <w:rsid w:val="FBE7F150"/>
    <w:rsid w:val="FBFF8EDB"/>
    <w:rsid w:val="FDD735BC"/>
    <w:rsid w:val="FDFF80A0"/>
    <w:rsid w:val="FE6B034C"/>
    <w:rsid w:val="FEA6A28F"/>
    <w:rsid w:val="FED6A48A"/>
    <w:rsid w:val="FEDF6D83"/>
    <w:rsid w:val="FEFB3CD4"/>
    <w:rsid w:val="FF7568BD"/>
    <w:rsid w:val="FF9F677F"/>
    <w:rsid w:val="FFBFBB84"/>
    <w:rsid w:val="FFE36741"/>
    <w:rsid w:val="FFE71D1F"/>
    <w:rsid w:val="FFE74636"/>
    <w:rsid w:val="FFED5FF9"/>
    <w:rsid w:val="FFF412D5"/>
    <w:rsid w:val="FFF4A2BB"/>
    <w:rsid w:val="FFFBE73A"/>
    <w:rsid w:val="FFFBFF86"/>
    <w:rsid w:val="FFFDFBFE"/>
    <w:rsid w:val="FFFFE217"/>
    <w:rsid w:val="0000491D"/>
    <w:rsid w:val="0001406E"/>
    <w:rsid w:val="00045080"/>
    <w:rsid w:val="00054004"/>
    <w:rsid w:val="000602D2"/>
    <w:rsid w:val="00061AB8"/>
    <w:rsid w:val="0006218A"/>
    <w:rsid w:val="00090747"/>
    <w:rsid w:val="000933A4"/>
    <w:rsid w:val="000A0215"/>
    <w:rsid w:val="000A229A"/>
    <w:rsid w:val="000A32DD"/>
    <w:rsid w:val="000A6788"/>
    <w:rsid w:val="000B27E2"/>
    <w:rsid w:val="000C4181"/>
    <w:rsid w:val="000D55C4"/>
    <w:rsid w:val="000F3969"/>
    <w:rsid w:val="001001D1"/>
    <w:rsid w:val="00106E8E"/>
    <w:rsid w:val="00114C7C"/>
    <w:rsid w:val="001314C1"/>
    <w:rsid w:val="00141335"/>
    <w:rsid w:val="001509E4"/>
    <w:rsid w:val="00154A4E"/>
    <w:rsid w:val="001839CA"/>
    <w:rsid w:val="00184584"/>
    <w:rsid w:val="00185DDC"/>
    <w:rsid w:val="001932F8"/>
    <w:rsid w:val="001A1B1D"/>
    <w:rsid w:val="001E041F"/>
    <w:rsid w:val="001E0620"/>
    <w:rsid w:val="001E12DC"/>
    <w:rsid w:val="001E1E3C"/>
    <w:rsid w:val="001F0239"/>
    <w:rsid w:val="0020713A"/>
    <w:rsid w:val="00224888"/>
    <w:rsid w:val="002370FE"/>
    <w:rsid w:val="0025140C"/>
    <w:rsid w:val="0025367A"/>
    <w:rsid w:val="00255061"/>
    <w:rsid w:val="002668E6"/>
    <w:rsid w:val="00272F8B"/>
    <w:rsid w:val="00276E72"/>
    <w:rsid w:val="00284C42"/>
    <w:rsid w:val="002B27EE"/>
    <w:rsid w:val="002C1271"/>
    <w:rsid w:val="002F29BE"/>
    <w:rsid w:val="0030566D"/>
    <w:rsid w:val="003124C5"/>
    <w:rsid w:val="00312E7D"/>
    <w:rsid w:val="00313F93"/>
    <w:rsid w:val="003154E5"/>
    <w:rsid w:val="003333B3"/>
    <w:rsid w:val="00333F2F"/>
    <w:rsid w:val="00351AFE"/>
    <w:rsid w:val="00367936"/>
    <w:rsid w:val="00372744"/>
    <w:rsid w:val="003733EC"/>
    <w:rsid w:val="00373B4A"/>
    <w:rsid w:val="00374C33"/>
    <w:rsid w:val="0038415E"/>
    <w:rsid w:val="00385A15"/>
    <w:rsid w:val="00392BFF"/>
    <w:rsid w:val="003A0E83"/>
    <w:rsid w:val="003A17ED"/>
    <w:rsid w:val="003A657F"/>
    <w:rsid w:val="003C45E1"/>
    <w:rsid w:val="003D27A8"/>
    <w:rsid w:val="003E4D7B"/>
    <w:rsid w:val="003E6977"/>
    <w:rsid w:val="003F10B4"/>
    <w:rsid w:val="003F665E"/>
    <w:rsid w:val="00440785"/>
    <w:rsid w:val="00441C5A"/>
    <w:rsid w:val="004466FC"/>
    <w:rsid w:val="00454A2A"/>
    <w:rsid w:val="00462C0C"/>
    <w:rsid w:val="00470E8D"/>
    <w:rsid w:val="0049142F"/>
    <w:rsid w:val="00492FBD"/>
    <w:rsid w:val="004954B0"/>
    <w:rsid w:val="004A71AE"/>
    <w:rsid w:val="004B5D5B"/>
    <w:rsid w:val="004D2EE2"/>
    <w:rsid w:val="004E7772"/>
    <w:rsid w:val="004F74CF"/>
    <w:rsid w:val="00507C88"/>
    <w:rsid w:val="00524E23"/>
    <w:rsid w:val="0053115D"/>
    <w:rsid w:val="00537351"/>
    <w:rsid w:val="00541288"/>
    <w:rsid w:val="00546DC3"/>
    <w:rsid w:val="00561186"/>
    <w:rsid w:val="00580BCA"/>
    <w:rsid w:val="00584239"/>
    <w:rsid w:val="00586B35"/>
    <w:rsid w:val="005964DC"/>
    <w:rsid w:val="005B55FA"/>
    <w:rsid w:val="005B6CE0"/>
    <w:rsid w:val="005D0A89"/>
    <w:rsid w:val="005D46AE"/>
    <w:rsid w:val="005D474C"/>
    <w:rsid w:val="005F0B47"/>
    <w:rsid w:val="005F11F0"/>
    <w:rsid w:val="005F3F90"/>
    <w:rsid w:val="005F7872"/>
    <w:rsid w:val="00600B30"/>
    <w:rsid w:val="0061202F"/>
    <w:rsid w:val="00614B79"/>
    <w:rsid w:val="0063411E"/>
    <w:rsid w:val="00642800"/>
    <w:rsid w:val="00666106"/>
    <w:rsid w:val="00666859"/>
    <w:rsid w:val="00676AD4"/>
    <w:rsid w:val="0068417E"/>
    <w:rsid w:val="006841AF"/>
    <w:rsid w:val="00693535"/>
    <w:rsid w:val="00693CF5"/>
    <w:rsid w:val="006A7CA2"/>
    <w:rsid w:val="006B59E4"/>
    <w:rsid w:val="006C4E4A"/>
    <w:rsid w:val="006D4DB4"/>
    <w:rsid w:val="006D6067"/>
    <w:rsid w:val="006E6C46"/>
    <w:rsid w:val="006F07C6"/>
    <w:rsid w:val="006F3872"/>
    <w:rsid w:val="00702600"/>
    <w:rsid w:val="0070317A"/>
    <w:rsid w:val="00714140"/>
    <w:rsid w:val="00724299"/>
    <w:rsid w:val="00733E70"/>
    <w:rsid w:val="007348D8"/>
    <w:rsid w:val="0079483E"/>
    <w:rsid w:val="007B73BA"/>
    <w:rsid w:val="007F6FA5"/>
    <w:rsid w:val="007F7F1E"/>
    <w:rsid w:val="00806427"/>
    <w:rsid w:val="008145DB"/>
    <w:rsid w:val="0082008C"/>
    <w:rsid w:val="008210DC"/>
    <w:rsid w:val="0082573C"/>
    <w:rsid w:val="00842B15"/>
    <w:rsid w:val="008461AD"/>
    <w:rsid w:val="00853FB7"/>
    <w:rsid w:val="00857AD8"/>
    <w:rsid w:val="0086331B"/>
    <w:rsid w:val="00873089"/>
    <w:rsid w:val="008753FF"/>
    <w:rsid w:val="00886415"/>
    <w:rsid w:val="008D241E"/>
    <w:rsid w:val="008F70E8"/>
    <w:rsid w:val="00915A12"/>
    <w:rsid w:val="00930D00"/>
    <w:rsid w:val="009364E9"/>
    <w:rsid w:val="00940BFC"/>
    <w:rsid w:val="009442CE"/>
    <w:rsid w:val="009823BD"/>
    <w:rsid w:val="009960A6"/>
    <w:rsid w:val="00997684"/>
    <w:rsid w:val="009A5881"/>
    <w:rsid w:val="009B07E8"/>
    <w:rsid w:val="009C04D8"/>
    <w:rsid w:val="009C7B4F"/>
    <w:rsid w:val="009E1CCE"/>
    <w:rsid w:val="009F3DFF"/>
    <w:rsid w:val="00A008C5"/>
    <w:rsid w:val="00A0782F"/>
    <w:rsid w:val="00A12FC7"/>
    <w:rsid w:val="00A142F8"/>
    <w:rsid w:val="00A2249F"/>
    <w:rsid w:val="00A2308F"/>
    <w:rsid w:val="00A23BD3"/>
    <w:rsid w:val="00A310E4"/>
    <w:rsid w:val="00A422EA"/>
    <w:rsid w:val="00A46AC3"/>
    <w:rsid w:val="00A523FD"/>
    <w:rsid w:val="00A552D5"/>
    <w:rsid w:val="00A6358A"/>
    <w:rsid w:val="00A80974"/>
    <w:rsid w:val="00A82243"/>
    <w:rsid w:val="00AB10FF"/>
    <w:rsid w:val="00AB2B42"/>
    <w:rsid w:val="00AD186C"/>
    <w:rsid w:val="00AD3166"/>
    <w:rsid w:val="00AE02EA"/>
    <w:rsid w:val="00AF2BBB"/>
    <w:rsid w:val="00B22075"/>
    <w:rsid w:val="00B235B7"/>
    <w:rsid w:val="00B30839"/>
    <w:rsid w:val="00B30CD6"/>
    <w:rsid w:val="00B3450D"/>
    <w:rsid w:val="00B53E6E"/>
    <w:rsid w:val="00B64BAA"/>
    <w:rsid w:val="00BB0275"/>
    <w:rsid w:val="00BB39C9"/>
    <w:rsid w:val="00BD1CB4"/>
    <w:rsid w:val="00BD5B82"/>
    <w:rsid w:val="00BD6217"/>
    <w:rsid w:val="00BD7402"/>
    <w:rsid w:val="00BE6DD9"/>
    <w:rsid w:val="00BF0675"/>
    <w:rsid w:val="00C52DF9"/>
    <w:rsid w:val="00C52E18"/>
    <w:rsid w:val="00C7284D"/>
    <w:rsid w:val="00C778D7"/>
    <w:rsid w:val="00C8080D"/>
    <w:rsid w:val="00C8354A"/>
    <w:rsid w:val="00C87A34"/>
    <w:rsid w:val="00C909C2"/>
    <w:rsid w:val="00CA263B"/>
    <w:rsid w:val="00CA5E20"/>
    <w:rsid w:val="00CB6E2A"/>
    <w:rsid w:val="00CC1E12"/>
    <w:rsid w:val="00CC73F6"/>
    <w:rsid w:val="00CF0F94"/>
    <w:rsid w:val="00D061B9"/>
    <w:rsid w:val="00D13894"/>
    <w:rsid w:val="00D2459D"/>
    <w:rsid w:val="00D330B6"/>
    <w:rsid w:val="00D37A5A"/>
    <w:rsid w:val="00D601F6"/>
    <w:rsid w:val="00D6727B"/>
    <w:rsid w:val="00DA34D5"/>
    <w:rsid w:val="00DB4CB1"/>
    <w:rsid w:val="00DC0D30"/>
    <w:rsid w:val="00DC3921"/>
    <w:rsid w:val="00DC7468"/>
    <w:rsid w:val="00DE1E02"/>
    <w:rsid w:val="00DE59F3"/>
    <w:rsid w:val="00DF2232"/>
    <w:rsid w:val="00E367FA"/>
    <w:rsid w:val="00E43D66"/>
    <w:rsid w:val="00E44A5A"/>
    <w:rsid w:val="00E57C5C"/>
    <w:rsid w:val="00E64ECC"/>
    <w:rsid w:val="00E85212"/>
    <w:rsid w:val="00E87236"/>
    <w:rsid w:val="00E90AAB"/>
    <w:rsid w:val="00E9696D"/>
    <w:rsid w:val="00EC2224"/>
    <w:rsid w:val="00EE650A"/>
    <w:rsid w:val="00EF178D"/>
    <w:rsid w:val="00EF442A"/>
    <w:rsid w:val="00EF47F6"/>
    <w:rsid w:val="00F01F4B"/>
    <w:rsid w:val="00F20247"/>
    <w:rsid w:val="00F26BEB"/>
    <w:rsid w:val="00F31ECA"/>
    <w:rsid w:val="00F4578B"/>
    <w:rsid w:val="00F46095"/>
    <w:rsid w:val="00F46380"/>
    <w:rsid w:val="00F76A20"/>
    <w:rsid w:val="00F8495E"/>
    <w:rsid w:val="00F87FCA"/>
    <w:rsid w:val="00F909A8"/>
    <w:rsid w:val="00F9331D"/>
    <w:rsid w:val="00FA3702"/>
    <w:rsid w:val="00FA6BB2"/>
    <w:rsid w:val="00FA7D57"/>
    <w:rsid w:val="00FC3078"/>
    <w:rsid w:val="00FD52F4"/>
    <w:rsid w:val="1D5F6C58"/>
    <w:rsid w:val="1DF9C60F"/>
    <w:rsid w:val="1F1B2158"/>
    <w:rsid w:val="1FFF2DE5"/>
    <w:rsid w:val="26DAD2D7"/>
    <w:rsid w:val="27DD7A4C"/>
    <w:rsid w:val="287E7F76"/>
    <w:rsid w:val="2CFF960C"/>
    <w:rsid w:val="2FFB0E4A"/>
    <w:rsid w:val="3176856E"/>
    <w:rsid w:val="377F1684"/>
    <w:rsid w:val="37F67B2A"/>
    <w:rsid w:val="3B251BD1"/>
    <w:rsid w:val="3BE7FA42"/>
    <w:rsid w:val="3DFDB07E"/>
    <w:rsid w:val="3DFF14DE"/>
    <w:rsid w:val="3E5C95C2"/>
    <w:rsid w:val="3FBA52C9"/>
    <w:rsid w:val="456C1C60"/>
    <w:rsid w:val="53CFAB11"/>
    <w:rsid w:val="53FF62FF"/>
    <w:rsid w:val="572F3B38"/>
    <w:rsid w:val="57B9D6BE"/>
    <w:rsid w:val="57D9333D"/>
    <w:rsid w:val="57FF8EF3"/>
    <w:rsid w:val="5BA1108C"/>
    <w:rsid w:val="5F9F3753"/>
    <w:rsid w:val="5FDDC171"/>
    <w:rsid w:val="5FDE3EE4"/>
    <w:rsid w:val="5FDE8554"/>
    <w:rsid w:val="5FFF6D03"/>
    <w:rsid w:val="65FCF980"/>
    <w:rsid w:val="667B5DFE"/>
    <w:rsid w:val="6689E3F3"/>
    <w:rsid w:val="67137091"/>
    <w:rsid w:val="696F1A27"/>
    <w:rsid w:val="6AB700A0"/>
    <w:rsid w:val="6BFF68C0"/>
    <w:rsid w:val="6E9FDBB7"/>
    <w:rsid w:val="6EFD10EC"/>
    <w:rsid w:val="6EFF7052"/>
    <w:rsid w:val="6FDF2AFD"/>
    <w:rsid w:val="76DEEC2B"/>
    <w:rsid w:val="76FF9343"/>
    <w:rsid w:val="776FCE50"/>
    <w:rsid w:val="77999FC8"/>
    <w:rsid w:val="77AF5A6F"/>
    <w:rsid w:val="77EDBAE2"/>
    <w:rsid w:val="78FFECDE"/>
    <w:rsid w:val="796F5D5C"/>
    <w:rsid w:val="7BADA355"/>
    <w:rsid w:val="7CDB2C8D"/>
    <w:rsid w:val="7DDD0875"/>
    <w:rsid w:val="7DFF76FA"/>
    <w:rsid w:val="7E5B5163"/>
    <w:rsid w:val="7EC2CF9C"/>
    <w:rsid w:val="7EC7EA8B"/>
    <w:rsid w:val="7F6C641C"/>
    <w:rsid w:val="7F9D96B4"/>
    <w:rsid w:val="7FACBCAA"/>
    <w:rsid w:val="7FD7C3E5"/>
    <w:rsid w:val="7FEE326F"/>
    <w:rsid w:val="7FF405F0"/>
    <w:rsid w:val="7FF76F16"/>
    <w:rsid w:val="7FFE7145"/>
    <w:rsid w:val="7FFEB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C708BF"/>
  <w15:chartTrackingRefBased/>
  <w15:docId w15:val="{CF786FF7-16E0-4E9E-BFA8-8647FAFF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qFormat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3">
    <w:name w:val="annotation text"/>
    <w:basedOn w:val="a"/>
    <w:link w:val="a4"/>
    <w:semiHidden/>
    <w:pPr>
      <w:jc w:val="left"/>
    </w:pPr>
  </w:style>
  <w:style w:type="character" w:customStyle="1" w:styleId="a4">
    <w:name w:val="批注文字 字符"/>
    <w:link w:val="a3"/>
    <w:semiHidden/>
    <w:rPr>
      <w:kern w:val="2"/>
      <w:sz w:val="21"/>
    </w:rPr>
  </w:style>
  <w:style w:type="paragraph" w:styleId="a5">
    <w:name w:val="Body Text Indent"/>
    <w:basedOn w:val="a"/>
    <w:link w:val="a6"/>
    <w:semiHidden/>
    <w:pPr>
      <w:spacing w:line="360" w:lineRule="auto"/>
      <w:ind w:left="360" w:firstLine="420"/>
    </w:pPr>
    <w:rPr>
      <w:b/>
      <w:bCs/>
      <w:color w:val="FF0000"/>
      <w:szCs w:val="24"/>
      <w:u w:val="single"/>
    </w:rPr>
  </w:style>
  <w:style w:type="character" w:customStyle="1" w:styleId="a6">
    <w:name w:val="正文文本缩进 字符"/>
    <w:link w:val="a5"/>
    <w:semiHidden/>
    <w:rPr>
      <w:b/>
      <w:bCs/>
      <w:color w:val="FF0000"/>
      <w:kern w:val="2"/>
      <w:sz w:val="21"/>
      <w:szCs w:val="24"/>
      <w:u w:val="single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kern w:val="2"/>
      <w:sz w:val="18"/>
      <w:szCs w:val="18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note text"/>
    <w:basedOn w:val="a"/>
    <w:semiHidden/>
    <w:pPr>
      <w:snapToGrid w:val="0"/>
      <w:jc w:val="left"/>
    </w:pPr>
    <w:rPr>
      <w:sz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annotation subject"/>
    <w:basedOn w:val="a3"/>
    <w:next w:val="a3"/>
    <w:link w:val="ae"/>
    <w:uiPriority w:val="99"/>
    <w:unhideWhenUsed/>
    <w:rPr>
      <w:b/>
      <w:bCs/>
    </w:rPr>
  </w:style>
  <w:style w:type="character" w:customStyle="1" w:styleId="ae">
    <w:name w:val="批注主题 字符"/>
    <w:link w:val="ad"/>
    <w:uiPriority w:val="99"/>
    <w:semiHidden/>
    <w:rPr>
      <w:b/>
      <w:bCs/>
      <w:kern w:val="2"/>
      <w:sz w:val="21"/>
    </w:rPr>
  </w:style>
  <w:style w:type="table" w:styleId="af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semiHidden/>
  </w:style>
  <w:style w:type="character" w:styleId="af2">
    <w:name w:val="Emphasis"/>
    <w:uiPriority w:val="20"/>
    <w:qFormat/>
    <w:rPr>
      <w:i/>
    </w:rPr>
  </w:style>
  <w:style w:type="character" w:styleId="af3">
    <w:name w:val="Hyperlink"/>
    <w:unhideWhenUsed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af4">
    <w:name w:val="annotation reference"/>
    <w:semiHidden/>
    <w:rPr>
      <w:sz w:val="21"/>
    </w:rPr>
  </w:style>
  <w:style w:type="character" w:styleId="af5">
    <w:name w:val="footnote reference"/>
    <w:semiHidden/>
    <w:rPr>
      <w:vertAlign w:val="superscript"/>
    </w:rPr>
  </w:style>
  <w:style w:type="paragraph" w:customStyle="1" w:styleId="af6">
    <w:name w:val="封面表格文本"/>
    <w:basedOn w:val="a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paragraph" w:customStyle="1" w:styleId="af7">
    <w:name w:val="封面表格正文"/>
    <w:basedOn w:val="a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8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kern w:val="0"/>
    </w:rPr>
  </w:style>
  <w:style w:type="paragraph" w:customStyle="1" w:styleId="af9">
    <w:name w:val="页眉文档名称样式"/>
    <w:basedOn w:val="a"/>
    <w:pPr>
      <w:autoSpaceDE w:val="0"/>
      <w:autoSpaceDN w:val="0"/>
      <w:adjustRightInd w:val="0"/>
      <w:jc w:val="left"/>
    </w:pPr>
    <w:rPr>
      <w:kern w:val="0"/>
      <w:sz w:val="18"/>
    </w:rPr>
  </w:style>
  <w:style w:type="paragraph" w:customStyle="1" w:styleId="afa">
    <w:name w:val="页眉密级样式"/>
    <w:basedOn w:val="a"/>
    <w:pPr>
      <w:autoSpaceDE w:val="0"/>
      <w:autoSpaceDN w:val="0"/>
      <w:adjustRightInd w:val="0"/>
      <w:jc w:val="right"/>
    </w:pPr>
    <w:rPr>
      <w:kern w:val="0"/>
      <w:sz w:val="18"/>
    </w:rPr>
  </w:style>
  <w:style w:type="paragraph" w:customStyle="1" w:styleId="afb">
    <w:name w:val="Ò³Ã¼ÎÄµµÃû³ÆÑùÊ½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18"/>
    </w:rPr>
  </w:style>
  <w:style w:type="paragraph" w:customStyle="1" w:styleId="afc">
    <w:name w:val="Ò³Ã¼ÃÜ¼¶ÑùÊ½"/>
    <w:basedOn w:val="a"/>
    <w:pPr>
      <w:widowControl/>
      <w:overflowPunct w:val="0"/>
      <w:autoSpaceDE w:val="0"/>
      <w:autoSpaceDN w:val="0"/>
      <w:adjustRightInd w:val="0"/>
      <w:jc w:val="right"/>
      <w:textAlignment w:val="baseline"/>
    </w:pPr>
    <w:rPr>
      <w:kern w:val="0"/>
      <w:sz w:val="18"/>
    </w:rPr>
  </w:style>
  <w:style w:type="paragraph" w:customStyle="1" w:styleId="afd">
    <w:name w:val="È±Ê¡ÎÄ±¾"/>
    <w:basedOn w:val="a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</w:rPr>
  </w:style>
  <w:style w:type="paragraph" w:customStyle="1" w:styleId="DefaultText">
    <w:name w:val="Default Text"/>
    <w:basedOn w:val="a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e">
    <w:name w:val="编写建议"/>
    <w:basedOn w:val="a"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</w:rPr>
  </w:style>
  <w:style w:type="paragraph" w:customStyle="1" w:styleId="21">
    <w:name w:val="标题2"/>
    <w:basedOn w:val="a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</w:rPr>
  </w:style>
  <w:style w:type="paragraph" w:styleId="aff">
    <w:name w:val="caption"/>
    <w:basedOn w:val="a"/>
    <w:next w:val="a"/>
    <w:uiPriority w:val="35"/>
    <w:unhideWhenUsed/>
    <w:qFormat/>
    <w:rsid w:val="00E90AAB"/>
    <w:rPr>
      <w:rFonts w:asciiTheme="majorHAnsi" w:eastAsia="黑体" w:hAnsiTheme="majorHAnsi" w:cstheme="majorBidi"/>
      <w:sz w:val="20"/>
    </w:rPr>
  </w:style>
  <w:style w:type="paragraph" w:styleId="aff0">
    <w:name w:val="Revision"/>
    <w:hidden/>
    <w:uiPriority w:val="99"/>
    <w:unhideWhenUsed/>
    <w:rsid w:val="009C7B4F"/>
    <w:rPr>
      <w:kern w:val="2"/>
      <w:sz w:val="21"/>
    </w:rPr>
  </w:style>
  <w:style w:type="character" w:styleId="aff1">
    <w:name w:val="Placeholder Text"/>
    <w:basedOn w:val="a0"/>
    <w:uiPriority w:val="99"/>
    <w:unhideWhenUsed/>
    <w:rsid w:val="0030566D"/>
    <w:rPr>
      <w:color w:val="666666"/>
    </w:rPr>
  </w:style>
  <w:style w:type="character" w:customStyle="1" w:styleId="mord">
    <w:name w:val="mord"/>
    <w:basedOn w:val="a0"/>
    <w:rsid w:val="000933A4"/>
  </w:style>
  <w:style w:type="character" w:customStyle="1" w:styleId="vlist-s">
    <w:name w:val="vlist-s"/>
    <w:basedOn w:val="a0"/>
    <w:rsid w:val="000933A4"/>
  </w:style>
  <w:style w:type="character" w:customStyle="1" w:styleId="mrel">
    <w:name w:val="mrel"/>
    <w:basedOn w:val="a0"/>
    <w:rsid w:val="000933A4"/>
  </w:style>
  <w:style w:type="character" w:customStyle="1" w:styleId="mopen">
    <w:name w:val="mopen"/>
    <w:basedOn w:val="a0"/>
    <w:rsid w:val="000933A4"/>
  </w:style>
  <w:style w:type="character" w:customStyle="1" w:styleId="mclose">
    <w:name w:val="mclose"/>
    <w:basedOn w:val="a0"/>
    <w:rsid w:val="000933A4"/>
  </w:style>
  <w:style w:type="character" w:customStyle="1" w:styleId="mbin">
    <w:name w:val="mbin"/>
    <w:basedOn w:val="a0"/>
    <w:rsid w:val="000933A4"/>
  </w:style>
  <w:style w:type="character" w:customStyle="1" w:styleId="mop">
    <w:name w:val="mop"/>
    <w:basedOn w:val="a0"/>
    <w:rsid w:val="000933A4"/>
  </w:style>
  <w:style w:type="paragraph" w:styleId="aff2">
    <w:name w:val="List Paragraph"/>
    <w:basedOn w:val="a"/>
    <w:uiPriority w:val="99"/>
    <w:qFormat/>
    <w:rsid w:val="00A12FC7"/>
    <w:pPr>
      <w:ind w:firstLineChars="200" w:firstLine="420"/>
    </w:pPr>
  </w:style>
  <w:style w:type="table" w:styleId="aff3">
    <w:name w:val="Grid Table Light"/>
    <w:basedOn w:val="a1"/>
    <w:uiPriority w:val="40"/>
    <w:rsid w:val="00DC39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9503-00F8-4AC8-8B53-A61D1A6C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13</Pages>
  <Words>4658</Words>
  <Characters>5871</Characters>
  <Application>Microsoft Office Word</Application>
  <DocSecurity>0</DocSecurity>
  <Lines>293</Lines>
  <Paragraphs>329</Paragraphs>
  <ScaleCrop>false</ScaleCrop>
  <Company>huawei</Company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技术交底书V3</dc:title>
  <dc:subject/>
  <dc:creator>wanghuotao</dc:creator>
  <cp:keywords/>
  <cp:lastModifiedBy>xiaoqi Tian</cp:lastModifiedBy>
  <cp:revision>8</cp:revision>
  <cp:lastPrinted>2025-04-30T07:59:00Z</cp:lastPrinted>
  <dcterms:created xsi:type="dcterms:W3CDTF">2025-04-29T03:26:00Z</dcterms:created>
  <dcterms:modified xsi:type="dcterms:W3CDTF">2025-04-30T07:59:00Z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9E37ECBCA0AFA83DBD1AF6679286C581_42</vt:lpwstr>
  </property>
</Properties>
</file>